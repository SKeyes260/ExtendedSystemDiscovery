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459E3" w14:textId="77777777" w:rsidR="0097436A" w:rsidRDefault="0097436A" w:rsidP="0097436A">
      <w:pPr>
        <w:rPr>
          <w:lang w:eastAsia="en-US"/>
        </w:rPr>
      </w:pPr>
      <w:bookmarkStart w:id="0" w:name="_Toc111344013"/>
      <w:bookmarkStart w:id="1" w:name="_Toc111344085"/>
      <w:bookmarkStart w:id="2" w:name="_Toc111352261"/>
    </w:p>
    <w:p w14:paraId="0EF459E4" w14:textId="77777777" w:rsidR="0097436A" w:rsidRDefault="0097436A" w:rsidP="0097436A">
      <w:pPr>
        <w:rPr>
          <w:lang w:eastAsia="en-US"/>
        </w:rPr>
      </w:pPr>
    </w:p>
    <w:p w14:paraId="0EF459E5" w14:textId="77777777" w:rsidR="0097436A" w:rsidRDefault="0097436A" w:rsidP="0097436A">
      <w:pPr>
        <w:rPr>
          <w:lang w:eastAsia="en-US"/>
        </w:rPr>
      </w:pPr>
    </w:p>
    <w:p w14:paraId="0EF459E6" w14:textId="77777777" w:rsidR="0097436A" w:rsidRPr="005231B2" w:rsidRDefault="0097436A" w:rsidP="0097436A">
      <w:pPr>
        <w:pStyle w:val="Title"/>
        <w:spacing w:before="240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EF45B74" wp14:editId="0EF45B75">
            <wp:simplePos x="0" y="0"/>
            <wp:positionH relativeFrom="column">
              <wp:align>center</wp:align>
            </wp:positionH>
            <wp:positionV relativeFrom="paragraph">
              <wp:posOffset>-450850</wp:posOffset>
            </wp:positionV>
            <wp:extent cx="1102360" cy="227330"/>
            <wp:effectExtent l="0" t="0" r="2540" b="1270"/>
            <wp:wrapNone/>
            <wp:docPr id="4" name="Picture 4" descr="Logo_PU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PUMA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1B2">
        <w:rPr>
          <w:noProof/>
          <w:lang w:eastAsia="en-US"/>
        </w:rPr>
        <w:t xml:space="preserve">Test Case – </w:t>
      </w:r>
      <w:r>
        <w:rPr>
          <w:noProof/>
          <w:lang w:eastAsia="en-US"/>
        </w:rPr>
        <w:t>Unit Tests</w:t>
      </w:r>
    </w:p>
    <w:p w14:paraId="0EF459E7" w14:textId="18111A2C" w:rsidR="0097436A" w:rsidRDefault="00723C24" w:rsidP="0097436A">
      <w:pPr>
        <w:pStyle w:val="Title"/>
        <w:spacing w:before="240"/>
      </w:pPr>
      <w:r w:rsidRPr="00723C24">
        <w:t xml:space="preserve">Extended System Discovery </w:t>
      </w:r>
      <w:r w:rsidR="00BA43CD">
        <w:t>V</w:t>
      </w:r>
      <w:r w:rsidR="005B6524">
        <w:t>3</w:t>
      </w:r>
    </w:p>
    <w:p w14:paraId="0EF459E8" w14:textId="77777777" w:rsidR="0097436A" w:rsidRPr="0088758A" w:rsidRDefault="0097436A" w:rsidP="0097436A">
      <w:pPr>
        <w:rPr>
          <w:lang w:eastAsia="en-US"/>
        </w:rPr>
        <w:sectPr w:rsidR="0097436A" w:rsidRPr="0088758A" w:rsidSect="00BA0E5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0EF459E9" w14:textId="77777777" w:rsidR="0097436A" w:rsidRPr="005231B2" w:rsidRDefault="0097436A" w:rsidP="0097436A">
      <w:pPr>
        <w:pStyle w:val="Title"/>
        <w:spacing w:before="240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0EF45B76" wp14:editId="0EF45B77">
            <wp:simplePos x="0" y="0"/>
            <wp:positionH relativeFrom="column">
              <wp:align>center</wp:align>
            </wp:positionH>
            <wp:positionV relativeFrom="paragraph">
              <wp:posOffset>-450850</wp:posOffset>
            </wp:positionV>
            <wp:extent cx="1102360" cy="227330"/>
            <wp:effectExtent l="0" t="0" r="2540" b="1270"/>
            <wp:wrapNone/>
            <wp:docPr id="3" name="Picture 3" descr="Logo_PU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UMA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 w:rsidRPr="005231B2">
        <w:rPr>
          <w:noProof/>
          <w:lang w:eastAsia="en-US"/>
        </w:rPr>
        <w:t xml:space="preserve">Test Case – </w:t>
      </w:r>
      <w:r>
        <w:rPr>
          <w:noProof/>
          <w:lang w:eastAsia="en-US"/>
        </w:rPr>
        <w:t>Unit Tests</w:t>
      </w:r>
    </w:p>
    <w:p w14:paraId="0EF459EA" w14:textId="08EC3DFC" w:rsidR="0097436A" w:rsidRDefault="00573A36" w:rsidP="0097436A">
      <w:pPr>
        <w:pStyle w:val="Title"/>
        <w:spacing w:before="240"/>
      </w:pPr>
      <w:r>
        <w:t>Extended System Discovery V3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11275"/>
      </w:tblGrid>
      <w:tr w:rsidR="0097436A" w:rsidRPr="007439D6" w14:paraId="0EF459ED" w14:textId="77777777" w:rsidTr="00BA0E54">
        <w:trPr>
          <w:cantSplit/>
          <w:tblHeader/>
        </w:trPr>
        <w:tc>
          <w:tcPr>
            <w:tcW w:w="1915" w:type="dxa"/>
            <w:shd w:val="clear" w:color="auto" w:fill="E0E0E0"/>
            <w:vAlign w:val="center"/>
          </w:tcPr>
          <w:p w14:paraId="0EF459EB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Before Execution</w:t>
            </w:r>
          </w:p>
        </w:tc>
        <w:tc>
          <w:tcPr>
            <w:tcW w:w="11275" w:type="dxa"/>
            <w:shd w:val="clear" w:color="auto" w:fill="E0E0E0"/>
            <w:vAlign w:val="center"/>
          </w:tcPr>
          <w:p w14:paraId="0EF459EC" w14:textId="77777777" w:rsidR="0097436A" w:rsidRPr="007439D6" w:rsidRDefault="0097436A" w:rsidP="00BA0E54">
            <w:pPr>
              <w:pStyle w:val="Table"/>
              <w:tabs>
                <w:tab w:val="left" w:pos="4685"/>
                <w:tab w:val="left" w:pos="8165"/>
              </w:tabs>
              <w:spacing w:before="60"/>
              <w:ind w:left="725"/>
              <w:rPr>
                <w:b/>
              </w:rPr>
            </w:pPr>
            <w:r w:rsidRPr="007439D6">
              <w:rPr>
                <w:b/>
              </w:rPr>
              <w:t>Name</w:t>
            </w:r>
            <w:r>
              <w:rPr>
                <w:b/>
              </w:rPr>
              <w:t>:</w:t>
            </w:r>
            <w:r>
              <w:rPr>
                <w:b/>
              </w:rPr>
              <w:tab/>
              <w:t>Title:</w:t>
            </w:r>
            <w:r>
              <w:rPr>
                <w:b/>
              </w:rPr>
              <w:tab/>
            </w:r>
            <w:r w:rsidRPr="007439D6">
              <w:rPr>
                <w:b/>
              </w:rPr>
              <w:t xml:space="preserve">Date </w:t>
            </w:r>
            <w:r w:rsidRPr="00924CA0">
              <w:rPr>
                <w:b/>
                <w:i/>
                <w:sz w:val="19"/>
                <w:szCs w:val="19"/>
              </w:rPr>
              <w:t>(dd/mmm/yyyy)</w:t>
            </w:r>
            <w:r w:rsidRPr="005231B2">
              <w:rPr>
                <w:b/>
              </w:rPr>
              <w:t>:</w:t>
            </w:r>
          </w:p>
        </w:tc>
      </w:tr>
      <w:tr w:rsidR="0097436A" w14:paraId="0EF459F0" w14:textId="77777777" w:rsidTr="00BA0E54">
        <w:trPr>
          <w:cantSplit/>
        </w:trPr>
        <w:tc>
          <w:tcPr>
            <w:tcW w:w="1915" w:type="dxa"/>
          </w:tcPr>
          <w:p w14:paraId="0EF459EE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7439D6">
              <w:rPr>
                <w:b/>
              </w:rPr>
              <w:t>Author</w:t>
            </w:r>
          </w:p>
        </w:tc>
        <w:tc>
          <w:tcPr>
            <w:tcW w:w="11275" w:type="dxa"/>
          </w:tcPr>
          <w:p w14:paraId="0EF459EF" w14:textId="77777777" w:rsidR="0097436A" w:rsidRDefault="0097436A" w:rsidP="00BA0E54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r>
              <w:t>Stacey Keyes / IM Provisioning Tools &amp; Lifecycle</w:t>
            </w:r>
          </w:p>
        </w:tc>
      </w:tr>
      <w:tr w:rsidR="0097436A" w14:paraId="0EF459F3" w14:textId="77777777" w:rsidTr="00BA0E54">
        <w:trPr>
          <w:cantSplit/>
        </w:trPr>
        <w:tc>
          <w:tcPr>
            <w:tcW w:w="1915" w:type="dxa"/>
          </w:tcPr>
          <w:p w14:paraId="0EF459F1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44150C">
              <w:rPr>
                <w:b/>
              </w:rPr>
              <w:t>Approvers</w:t>
            </w:r>
          </w:p>
        </w:tc>
        <w:tc>
          <w:tcPr>
            <w:tcW w:w="11275" w:type="dxa"/>
          </w:tcPr>
          <w:p w14:paraId="0EF459F2" w14:textId="36A2570A" w:rsidR="0097436A" w:rsidRDefault="00465749" w:rsidP="00465749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ins w:id="3" w:author="LD" w:date="2016-09-22T14:19:00Z">
              <w:r>
                <w:t xml:space="preserve">&lt;Approver’s Name&gt;, </w:t>
              </w:r>
            </w:ins>
            <w:r>
              <w:t>SCCM Full Administrator</w:t>
            </w:r>
            <w:r w:rsidR="00142378">
              <w:t xml:space="preserve"> </w:t>
            </w:r>
            <w:r w:rsidR="0097436A">
              <w:t>/ IM Provisioning Tools &amp; Lifecycle</w:t>
            </w:r>
          </w:p>
        </w:tc>
      </w:tr>
    </w:tbl>
    <w:p w14:paraId="0EF459F4" w14:textId="77777777" w:rsidR="0097436A" w:rsidRDefault="0097436A" w:rsidP="0097436A">
      <w:pPr>
        <w:spacing w:before="0" w:after="0"/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5637"/>
        <w:gridCol w:w="5638"/>
      </w:tblGrid>
      <w:tr w:rsidR="0097436A" w:rsidRPr="007439D6" w14:paraId="0EF459F8" w14:textId="77777777" w:rsidTr="00BA0E54">
        <w:trPr>
          <w:cantSplit/>
          <w:tblHeader/>
        </w:trPr>
        <w:tc>
          <w:tcPr>
            <w:tcW w:w="1915" w:type="dxa"/>
            <w:shd w:val="clear" w:color="auto" w:fill="E0E0E0"/>
            <w:vAlign w:val="center"/>
          </w:tcPr>
          <w:p w14:paraId="0EF459F5" w14:textId="77777777" w:rsidR="0097436A" w:rsidRPr="0044150C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44150C">
              <w:rPr>
                <w:b/>
              </w:rPr>
              <w:t>Test Case Run #</w:t>
            </w:r>
          </w:p>
        </w:tc>
        <w:tc>
          <w:tcPr>
            <w:tcW w:w="5637" w:type="dxa"/>
            <w:shd w:val="clear" w:color="auto" w:fill="E0E0E0"/>
            <w:vAlign w:val="center"/>
          </w:tcPr>
          <w:p w14:paraId="0EF459F6" w14:textId="77777777" w:rsidR="0097436A" w:rsidRPr="0044150C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44150C">
              <w:rPr>
                <w:b/>
              </w:rPr>
              <w:t xml:space="preserve">Test Execution Start Date </w:t>
            </w:r>
            <w:r w:rsidRPr="0044150C">
              <w:rPr>
                <w:b/>
                <w:sz w:val="19"/>
                <w:szCs w:val="19"/>
              </w:rPr>
              <w:t>(</w:t>
            </w:r>
            <w:r w:rsidRPr="0044150C">
              <w:rPr>
                <w:b/>
                <w:i/>
                <w:sz w:val="19"/>
                <w:szCs w:val="19"/>
              </w:rPr>
              <w:t>dd-mmm-yyyy</w:t>
            </w:r>
            <w:r w:rsidRPr="0044150C">
              <w:rPr>
                <w:b/>
                <w:sz w:val="19"/>
                <w:szCs w:val="19"/>
              </w:rPr>
              <w:t>)</w:t>
            </w:r>
          </w:p>
        </w:tc>
        <w:tc>
          <w:tcPr>
            <w:tcW w:w="5638" w:type="dxa"/>
            <w:shd w:val="clear" w:color="auto" w:fill="E0E0E0"/>
            <w:vAlign w:val="center"/>
          </w:tcPr>
          <w:p w14:paraId="0EF459F7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44150C">
              <w:rPr>
                <w:b/>
              </w:rPr>
              <w:t>Test Execution End Date (</w:t>
            </w:r>
            <w:r w:rsidRPr="0044150C">
              <w:rPr>
                <w:b/>
                <w:i/>
              </w:rPr>
              <w:t>dd-mmm-yyyy</w:t>
            </w:r>
            <w:r w:rsidRPr="0044150C">
              <w:rPr>
                <w:b/>
              </w:rPr>
              <w:t>)</w:t>
            </w:r>
          </w:p>
        </w:tc>
      </w:tr>
      <w:tr w:rsidR="0097436A" w14:paraId="0EF459FC" w14:textId="77777777" w:rsidTr="00BA0E54">
        <w:trPr>
          <w:cantSplit/>
        </w:trPr>
        <w:tc>
          <w:tcPr>
            <w:tcW w:w="1915" w:type="dxa"/>
          </w:tcPr>
          <w:p w14:paraId="0EF459F9" w14:textId="77777777" w:rsidR="0097436A" w:rsidRPr="005231B2" w:rsidRDefault="0097436A" w:rsidP="00BA0E54">
            <w:pPr>
              <w:pStyle w:val="Table"/>
              <w:spacing w:after="120"/>
            </w:pPr>
            <w:r>
              <w:t>1</w:t>
            </w:r>
          </w:p>
        </w:tc>
        <w:tc>
          <w:tcPr>
            <w:tcW w:w="5637" w:type="dxa"/>
            <w:tcMar>
              <w:right w:w="0" w:type="dxa"/>
            </w:tcMar>
          </w:tcPr>
          <w:p w14:paraId="0EF459FA" w14:textId="58A3A08A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5638" w:type="dxa"/>
          </w:tcPr>
          <w:p w14:paraId="0EF459FB" w14:textId="339C47C8" w:rsidR="0097436A" w:rsidRDefault="0097436A" w:rsidP="00BA0E54">
            <w:pPr>
              <w:pStyle w:val="Table"/>
              <w:spacing w:after="120"/>
            </w:pPr>
          </w:p>
        </w:tc>
      </w:tr>
    </w:tbl>
    <w:p w14:paraId="0EF459FD" w14:textId="77777777" w:rsidR="0097436A" w:rsidRDefault="0097436A" w:rsidP="0097436A">
      <w:pPr>
        <w:spacing w:before="0" w:after="0"/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4"/>
        <w:gridCol w:w="3598"/>
        <w:gridCol w:w="960"/>
        <w:gridCol w:w="1800"/>
        <w:gridCol w:w="3273"/>
        <w:gridCol w:w="1645"/>
      </w:tblGrid>
      <w:tr w:rsidR="0097436A" w:rsidRPr="007439D6" w14:paraId="0EF45A05" w14:textId="77777777" w:rsidTr="00BA0E54">
        <w:trPr>
          <w:cantSplit/>
          <w:tblHeader/>
        </w:trPr>
        <w:tc>
          <w:tcPr>
            <w:tcW w:w="1914" w:type="dxa"/>
            <w:shd w:val="clear" w:color="auto" w:fill="E0E0E0"/>
            <w:vAlign w:val="center"/>
          </w:tcPr>
          <w:p w14:paraId="0EF459FE" w14:textId="77777777" w:rsidR="0097436A" w:rsidRPr="007439D6" w:rsidRDefault="0097436A" w:rsidP="00BA0E54">
            <w:pPr>
              <w:pStyle w:val="Table"/>
              <w:spacing w:before="60"/>
              <w:rPr>
                <w:b/>
              </w:rPr>
            </w:pPr>
          </w:p>
        </w:tc>
        <w:tc>
          <w:tcPr>
            <w:tcW w:w="3598" w:type="dxa"/>
            <w:shd w:val="clear" w:color="auto" w:fill="E0E0E0"/>
            <w:vAlign w:val="center"/>
          </w:tcPr>
          <w:p w14:paraId="0EF459FF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5231B2">
              <w:rPr>
                <w:b/>
              </w:rPr>
              <w:t>Name(s) and Title(s)</w:t>
            </w:r>
          </w:p>
        </w:tc>
        <w:tc>
          <w:tcPr>
            <w:tcW w:w="960" w:type="dxa"/>
            <w:shd w:val="clear" w:color="auto" w:fill="E0E0E0"/>
            <w:vAlign w:val="center"/>
          </w:tcPr>
          <w:p w14:paraId="0EF45A00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1800" w:type="dxa"/>
            <w:shd w:val="clear" w:color="auto" w:fill="E0E0E0"/>
            <w:tcMar>
              <w:left w:w="58" w:type="dxa"/>
              <w:right w:w="58" w:type="dxa"/>
            </w:tcMar>
            <w:vAlign w:val="center"/>
          </w:tcPr>
          <w:p w14:paraId="0EF45A01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5231B2">
              <w:rPr>
                <w:b/>
              </w:rPr>
              <w:t>Executed Steps</w:t>
            </w:r>
          </w:p>
          <w:p w14:paraId="0EF45A02" w14:textId="77777777" w:rsidR="0097436A" w:rsidRPr="005231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5231B2">
              <w:rPr>
                <w:b/>
                <w:sz w:val="18"/>
              </w:rPr>
              <w:t>(</w:t>
            </w:r>
            <w:r w:rsidRPr="005231B2">
              <w:rPr>
                <w:b/>
                <w:i/>
                <w:sz w:val="18"/>
              </w:rPr>
              <w:t>all or from… to…</w:t>
            </w:r>
            <w:r w:rsidRPr="005231B2">
              <w:rPr>
                <w:b/>
                <w:sz w:val="18"/>
              </w:rPr>
              <w:t>)</w:t>
            </w:r>
          </w:p>
        </w:tc>
        <w:tc>
          <w:tcPr>
            <w:tcW w:w="3273" w:type="dxa"/>
            <w:shd w:val="clear" w:color="auto" w:fill="E0E0E0"/>
            <w:vAlign w:val="center"/>
          </w:tcPr>
          <w:p w14:paraId="0EF45A03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>Signature</w:t>
            </w:r>
            <w:r>
              <w:rPr>
                <w:b/>
              </w:rPr>
              <w:t>(s)</w:t>
            </w:r>
          </w:p>
        </w:tc>
        <w:tc>
          <w:tcPr>
            <w:tcW w:w="1645" w:type="dxa"/>
            <w:shd w:val="clear" w:color="auto" w:fill="E0E0E0"/>
            <w:vAlign w:val="center"/>
          </w:tcPr>
          <w:p w14:paraId="0EF45A04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 xml:space="preserve">Date </w:t>
            </w:r>
            <w:r w:rsidRPr="00926101">
              <w:rPr>
                <w:b/>
                <w:i/>
                <w:sz w:val="19"/>
                <w:szCs w:val="19"/>
              </w:rPr>
              <w:t>(dd/mmm/yyyy)</w:t>
            </w:r>
          </w:p>
        </w:tc>
      </w:tr>
      <w:tr w:rsidR="0097436A" w14:paraId="0EF45A0C" w14:textId="77777777" w:rsidTr="00BA0E54">
        <w:trPr>
          <w:cantSplit/>
        </w:trPr>
        <w:tc>
          <w:tcPr>
            <w:tcW w:w="1914" w:type="dxa"/>
          </w:tcPr>
          <w:p w14:paraId="0EF45A06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>
              <w:rPr>
                <w:b/>
              </w:rPr>
              <w:t>Tester(s)</w:t>
            </w:r>
          </w:p>
        </w:tc>
        <w:tc>
          <w:tcPr>
            <w:tcW w:w="3598" w:type="dxa"/>
          </w:tcPr>
          <w:p w14:paraId="0EF45A07" w14:textId="1914A550" w:rsidR="0097436A" w:rsidRDefault="00A22F7F" w:rsidP="00BA0E54">
            <w:pPr>
              <w:pStyle w:val="Table"/>
              <w:spacing w:after="120"/>
            </w:pPr>
            <w:r>
              <w:t>Loïc Darques, BladeLogic Solution Architect</w:t>
            </w:r>
          </w:p>
        </w:tc>
        <w:tc>
          <w:tcPr>
            <w:tcW w:w="960" w:type="dxa"/>
          </w:tcPr>
          <w:p w14:paraId="0EF45A08" w14:textId="4D360760" w:rsidR="0097436A" w:rsidRDefault="00A22F7F" w:rsidP="00BA0E54">
            <w:pPr>
              <w:pStyle w:val="Table"/>
              <w:spacing w:after="120"/>
            </w:pPr>
            <w:r>
              <w:t>LD</w:t>
            </w:r>
          </w:p>
        </w:tc>
        <w:tc>
          <w:tcPr>
            <w:tcW w:w="1800" w:type="dxa"/>
          </w:tcPr>
          <w:p w14:paraId="0EF45A09" w14:textId="30FB2CF7" w:rsidR="0097436A" w:rsidRDefault="00FE7385" w:rsidP="00BA0E54">
            <w:pPr>
              <w:pStyle w:val="Table"/>
              <w:spacing w:after="120"/>
            </w:pPr>
            <w:r>
              <w:t>all</w:t>
            </w:r>
          </w:p>
        </w:tc>
        <w:tc>
          <w:tcPr>
            <w:tcW w:w="3273" w:type="dxa"/>
          </w:tcPr>
          <w:p w14:paraId="0EF45A0A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1645" w:type="dxa"/>
          </w:tcPr>
          <w:p w14:paraId="0EF45A0B" w14:textId="4E7C947F" w:rsidR="0097436A" w:rsidRDefault="0097436A" w:rsidP="00BA0E54">
            <w:pPr>
              <w:pStyle w:val="Table"/>
              <w:spacing w:after="120"/>
            </w:pPr>
          </w:p>
        </w:tc>
      </w:tr>
      <w:tr w:rsidR="0097436A" w14:paraId="0EF45A13" w14:textId="77777777" w:rsidTr="00BA0E54">
        <w:trPr>
          <w:cantSplit/>
        </w:trPr>
        <w:tc>
          <w:tcPr>
            <w:tcW w:w="1914" w:type="dxa"/>
          </w:tcPr>
          <w:p w14:paraId="0EF45A0D" w14:textId="77777777" w:rsidR="0097436A" w:rsidRPr="00CC6F9B" w:rsidRDefault="0097436A" w:rsidP="00BA0E54">
            <w:pPr>
              <w:pStyle w:val="Table"/>
              <w:spacing w:after="120"/>
              <w:rPr>
                <w:b/>
              </w:rPr>
            </w:pPr>
            <w:r w:rsidRPr="00CC6F9B">
              <w:rPr>
                <w:b/>
              </w:rPr>
              <w:t>Anomaly List</w:t>
            </w:r>
          </w:p>
        </w:tc>
        <w:tc>
          <w:tcPr>
            <w:tcW w:w="3598" w:type="dxa"/>
            <w:tcMar>
              <w:right w:w="0" w:type="dxa"/>
            </w:tcMar>
          </w:tcPr>
          <w:p w14:paraId="0EF45A0E" w14:textId="77777777" w:rsidR="0097436A" w:rsidRDefault="0097436A" w:rsidP="00BA0E54">
            <w:pPr>
              <w:pStyle w:val="Table"/>
              <w:spacing w:after="120"/>
            </w:pPr>
            <w:r w:rsidRPr="00CC6F9B">
              <w:t>N/A</w:t>
            </w:r>
          </w:p>
        </w:tc>
        <w:tc>
          <w:tcPr>
            <w:tcW w:w="960" w:type="dxa"/>
          </w:tcPr>
          <w:p w14:paraId="0EF45A0F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1800" w:type="dxa"/>
          </w:tcPr>
          <w:p w14:paraId="0EF45A10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3273" w:type="dxa"/>
          </w:tcPr>
          <w:p w14:paraId="0EF45A11" w14:textId="77777777" w:rsidR="0097436A" w:rsidRDefault="0097436A" w:rsidP="00BA0E54">
            <w:pPr>
              <w:pStyle w:val="Table"/>
              <w:spacing w:after="120"/>
            </w:pPr>
          </w:p>
        </w:tc>
        <w:tc>
          <w:tcPr>
            <w:tcW w:w="1645" w:type="dxa"/>
          </w:tcPr>
          <w:p w14:paraId="0EF45A12" w14:textId="77777777" w:rsidR="0097436A" w:rsidRDefault="0097436A" w:rsidP="00BA0E54">
            <w:pPr>
              <w:pStyle w:val="Table"/>
              <w:spacing w:after="120"/>
            </w:pPr>
          </w:p>
        </w:tc>
      </w:tr>
    </w:tbl>
    <w:p w14:paraId="0EF45A14" w14:textId="77777777" w:rsidR="0097436A" w:rsidRDefault="0097436A" w:rsidP="0097436A">
      <w:pPr>
        <w:spacing w:before="0" w:after="0"/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14"/>
        <w:gridCol w:w="3533"/>
        <w:gridCol w:w="2733"/>
        <w:gridCol w:w="3218"/>
        <w:gridCol w:w="1671"/>
        <w:gridCol w:w="106"/>
      </w:tblGrid>
      <w:tr w:rsidR="0097436A" w:rsidRPr="007439D6" w14:paraId="0EF45A1A" w14:textId="77777777" w:rsidTr="00BA0E54">
        <w:trPr>
          <w:gridAfter w:val="1"/>
          <w:wAfter w:w="106" w:type="dxa"/>
          <w:cantSplit/>
          <w:tblHeader/>
        </w:trPr>
        <w:tc>
          <w:tcPr>
            <w:tcW w:w="1929" w:type="dxa"/>
            <w:gridSpan w:val="2"/>
            <w:shd w:val="clear" w:color="auto" w:fill="E0E0E0"/>
            <w:vAlign w:val="center"/>
          </w:tcPr>
          <w:p w14:paraId="0EF45A15" w14:textId="77777777" w:rsidR="0097436A" w:rsidRPr="007439D6" w:rsidRDefault="0097436A" w:rsidP="00BA0E54">
            <w:pPr>
              <w:pStyle w:val="Table"/>
              <w:keepNext/>
              <w:spacing w:before="60"/>
              <w:rPr>
                <w:b/>
              </w:rPr>
            </w:pPr>
            <w:r>
              <w:rPr>
                <w:b/>
              </w:rPr>
              <w:t>After Execution</w:t>
            </w:r>
          </w:p>
        </w:tc>
        <w:tc>
          <w:tcPr>
            <w:tcW w:w="3533" w:type="dxa"/>
            <w:shd w:val="clear" w:color="auto" w:fill="E0E0E0"/>
            <w:vAlign w:val="center"/>
          </w:tcPr>
          <w:p w14:paraId="0EF45A16" w14:textId="77777777" w:rsidR="0097436A" w:rsidRPr="005231B2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 w:rsidRPr="005231B2">
              <w:rPr>
                <w:b/>
              </w:rPr>
              <w:t>Name(s) and Title(s)</w:t>
            </w:r>
          </w:p>
        </w:tc>
        <w:tc>
          <w:tcPr>
            <w:tcW w:w="2733" w:type="dxa"/>
            <w:shd w:val="clear" w:color="auto" w:fill="E0E0E0"/>
            <w:vAlign w:val="center"/>
          </w:tcPr>
          <w:p w14:paraId="0EF45A17" w14:textId="77777777" w:rsidR="0097436A" w:rsidRPr="005231B2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>
              <w:rPr>
                <w:b/>
              </w:rPr>
              <w:t>Conclusion (Pass/Fail)</w:t>
            </w:r>
          </w:p>
        </w:tc>
        <w:tc>
          <w:tcPr>
            <w:tcW w:w="3218" w:type="dxa"/>
            <w:shd w:val="clear" w:color="auto" w:fill="E0E0E0"/>
            <w:vAlign w:val="center"/>
          </w:tcPr>
          <w:p w14:paraId="0EF45A18" w14:textId="77777777" w:rsidR="0097436A" w:rsidRPr="007439D6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>Signature</w:t>
            </w:r>
            <w:r>
              <w:rPr>
                <w:b/>
              </w:rPr>
              <w:t>(s)</w:t>
            </w:r>
          </w:p>
        </w:tc>
        <w:tc>
          <w:tcPr>
            <w:tcW w:w="1671" w:type="dxa"/>
            <w:shd w:val="clear" w:color="auto" w:fill="E0E0E0"/>
            <w:vAlign w:val="center"/>
          </w:tcPr>
          <w:p w14:paraId="0EF45A19" w14:textId="77777777" w:rsidR="0097436A" w:rsidRPr="007439D6" w:rsidRDefault="0097436A" w:rsidP="00BA0E54">
            <w:pPr>
              <w:pStyle w:val="Table"/>
              <w:keepNext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 xml:space="preserve">Date </w:t>
            </w:r>
            <w:r w:rsidRPr="00926101">
              <w:rPr>
                <w:b/>
                <w:i/>
                <w:sz w:val="19"/>
                <w:szCs w:val="19"/>
              </w:rPr>
              <w:t>(dd/mmm/yyyy)</w:t>
            </w:r>
          </w:p>
        </w:tc>
      </w:tr>
      <w:tr w:rsidR="0097436A" w14:paraId="0EF45A1D" w14:textId="77777777" w:rsidTr="00BA0E54">
        <w:trPr>
          <w:cantSplit/>
        </w:trPr>
        <w:tc>
          <w:tcPr>
            <w:tcW w:w="1915" w:type="dxa"/>
          </w:tcPr>
          <w:p w14:paraId="0EF45A1B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7439D6">
              <w:rPr>
                <w:b/>
              </w:rPr>
              <w:t>Author</w:t>
            </w:r>
          </w:p>
        </w:tc>
        <w:tc>
          <w:tcPr>
            <w:tcW w:w="11275" w:type="dxa"/>
            <w:gridSpan w:val="6"/>
          </w:tcPr>
          <w:p w14:paraId="0EF45A1C" w14:textId="77777777" w:rsidR="0097436A" w:rsidRDefault="0097436A" w:rsidP="00BA0E54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r>
              <w:t>Stacey Keyes / IM Provisioning Tools &amp; Lifecycle</w:t>
            </w:r>
          </w:p>
        </w:tc>
      </w:tr>
      <w:tr w:rsidR="0097436A" w14:paraId="0EF45A20" w14:textId="77777777" w:rsidTr="00BA0E54">
        <w:trPr>
          <w:cantSplit/>
        </w:trPr>
        <w:tc>
          <w:tcPr>
            <w:tcW w:w="1915" w:type="dxa"/>
          </w:tcPr>
          <w:p w14:paraId="0EF45A1E" w14:textId="77777777" w:rsidR="0097436A" w:rsidRPr="007439D6" w:rsidRDefault="0097436A" w:rsidP="00BA0E54">
            <w:pPr>
              <w:pStyle w:val="Table"/>
              <w:spacing w:after="120"/>
              <w:rPr>
                <w:b/>
              </w:rPr>
            </w:pPr>
            <w:r w:rsidRPr="0044150C">
              <w:rPr>
                <w:b/>
              </w:rPr>
              <w:t>Approvers</w:t>
            </w:r>
          </w:p>
        </w:tc>
        <w:tc>
          <w:tcPr>
            <w:tcW w:w="11275" w:type="dxa"/>
            <w:gridSpan w:val="6"/>
          </w:tcPr>
          <w:p w14:paraId="0EF45A1F" w14:textId="77777777" w:rsidR="0097436A" w:rsidRDefault="0097436A" w:rsidP="00BA0E54">
            <w:pPr>
              <w:pStyle w:val="Table"/>
              <w:tabs>
                <w:tab w:val="left" w:pos="3845"/>
                <w:tab w:val="left" w:pos="8165"/>
              </w:tabs>
              <w:spacing w:after="120"/>
            </w:pPr>
            <w:r>
              <w:t>Ward Lange / IM Provisioning Tools &amp; Lifecycle</w:t>
            </w:r>
          </w:p>
        </w:tc>
      </w:tr>
      <w:tr w:rsidR="0097436A" w14:paraId="0EF45A23" w14:textId="77777777" w:rsidTr="00BA0E54">
        <w:trPr>
          <w:gridAfter w:val="1"/>
          <w:wAfter w:w="106" w:type="dxa"/>
          <w:cantSplit/>
        </w:trPr>
        <w:tc>
          <w:tcPr>
            <w:tcW w:w="1929" w:type="dxa"/>
            <w:gridSpan w:val="2"/>
          </w:tcPr>
          <w:p w14:paraId="0EF45A21" w14:textId="77777777" w:rsidR="0097436A" w:rsidRPr="0044150C" w:rsidRDefault="0097436A" w:rsidP="00BA0E54">
            <w:pPr>
              <w:pStyle w:val="Table"/>
              <w:spacing w:after="120"/>
              <w:rPr>
                <w:b/>
              </w:rPr>
            </w:pPr>
            <w:r w:rsidRPr="0044150C">
              <w:rPr>
                <w:b/>
              </w:rPr>
              <w:t>Comments</w:t>
            </w:r>
          </w:p>
        </w:tc>
        <w:tc>
          <w:tcPr>
            <w:tcW w:w="11155" w:type="dxa"/>
            <w:gridSpan w:val="4"/>
            <w:tcMar>
              <w:right w:w="0" w:type="dxa"/>
            </w:tcMar>
          </w:tcPr>
          <w:p w14:paraId="0EF45A22" w14:textId="77777777" w:rsidR="0097436A" w:rsidRDefault="0097436A" w:rsidP="00BA0E54">
            <w:pPr>
              <w:pStyle w:val="Table"/>
              <w:spacing w:after="120"/>
            </w:pPr>
          </w:p>
        </w:tc>
      </w:tr>
      <w:tr w:rsidR="0097436A" w14:paraId="0EF45A26" w14:textId="77777777" w:rsidTr="00BA0E54">
        <w:trPr>
          <w:gridAfter w:val="1"/>
          <w:wAfter w:w="106" w:type="dxa"/>
          <w:cantSplit/>
        </w:trPr>
        <w:tc>
          <w:tcPr>
            <w:tcW w:w="1929" w:type="dxa"/>
            <w:gridSpan w:val="2"/>
          </w:tcPr>
          <w:p w14:paraId="0EF45A24" w14:textId="77777777" w:rsidR="0097436A" w:rsidRPr="0044150C" w:rsidRDefault="0097436A" w:rsidP="00BA0E54">
            <w:pPr>
              <w:pStyle w:val="Table"/>
              <w:spacing w:after="120"/>
              <w:rPr>
                <w:b/>
              </w:rPr>
            </w:pPr>
          </w:p>
        </w:tc>
        <w:tc>
          <w:tcPr>
            <w:tcW w:w="11155" w:type="dxa"/>
            <w:gridSpan w:val="4"/>
            <w:tcMar>
              <w:right w:w="0" w:type="dxa"/>
            </w:tcMar>
          </w:tcPr>
          <w:p w14:paraId="0EF45A25" w14:textId="77777777" w:rsidR="0097436A" w:rsidRDefault="0097436A" w:rsidP="00BA0E54">
            <w:pPr>
              <w:pStyle w:val="Table"/>
              <w:spacing w:after="120"/>
            </w:pPr>
          </w:p>
        </w:tc>
      </w:tr>
    </w:tbl>
    <w:p w14:paraId="0EF45A27" w14:textId="77777777" w:rsidR="0097436A" w:rsidRDefault="0097436A" w:rsidP="0097436A">
      <w:pPr>
        <w:pStyle w:val="Subtitle"/>
        <w:pageBreakBefore/>
      </w:pPr>
      <w:bookmarkStart w:id="4" w:name="_Toc95104483"/>
      <w:r>
        <w:lastRenderedPageBreak/>
        <w:t>Version History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8"/>
        <w:gridCol w:w="1680"/>
        <w:gridCol w:w="6840"/>
        <w:gridCol w:w="2988"/>
      </w:tblGrid>
      <w:tr w:rsidR="0097436A" w14:paraId="0EF45A2C" w14:textId="77777777" w:rsidTr="00BA0E54">
        <w:tc>
          <w:tcPr>
            <w:tcW w:w="1668" w:type="dxa"/>
            <w:shd w:val="clear" w:color="auto" w:fill="E0E0E0"/>
            <w:vAlign w:val="center"/>
          </w:tcPr>
          <w:p w14:paraId="0EF45A28" w14:textId="77777777" w:rsidR="0097436A" w:rsidRPr="000D67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bookmarkStart w:id="5" w:name="_Toc95104489"/>
            <w:bookmarkStart w:id="6" w:name="_Toc108261756"/>
            <w:bookmarkStart w:id="7" w:name="_Toc158777923"/>
            <w:bookmarkEnd w:id="4"/>
            <w:r w:rsidRPr="000D67B2">
              <w:rPr>
                <w:b/>
              </w:rPr>
              <w:t>Version</w:t>
            </w:r>
          </w:p>
        </w:tc>
        <w:tc>
          <w:tcPr>
            <w:tcW w:w="1680" w:type="dxa"/>
            <w:shd w:val="clear" w:color="auto" w:fill="E0E0E0"/>
            <w:vAlign w:val="center"/>
          </w:tcPr>
          <w:p w14:paraId="0EF45A29" w14:textId="77777777" w:rsidR="0097436A" w:rsidRPr="007439D6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7439D6">
              <w:rPr>
                <w:b/>
              </w:rPr>
              <w:t xml:space="preserve">Date </w:t>
            </w:r>
            <w:r w:rsidRPr="00926101">
              <w:rPr>
                <w:b/>
                <w:i/>
                <w:sz w:val="19"/>
                <w:szCs w:val="19"/>
              </w:rPr>
              <w:t>(dd/mmm/yyyy)</w:t>
            </w:r>
          </w:p>
        </w:tc>
        <w:tc>
          <w:tcPr>
            <w:tcW w:w="6840" w:type="dxa"/>
            <w:shd w:val="clear" w:color="auto" w:fill="E0E0E0"/>
            <w:vAlign w:val="center"/>
          </w:tcPr>
          <w:p w14:paraId="0EF45A2A" w14:textId="77777777" w:rsidR="0097436A" w:rsidRPr="000D67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0D67B2">
              <w:rPr>
                <w:b/>
              </w:rPr>
              <w:t>Modification</w:t>
            </w:r>
          </w:p>
        </w:tc>
        <w:tc>
          <w:tcPr>
            <w:tcW w:w="2988" w:type="dxa"/>
            <w:shd w:val="clear" w:color="auto" w:fill="E0E0E0"/>
            <w:vAlign w:val="center"/>
          </w:tcPr>
          <w:p w14:paraId="0EF45A2B" w14:textId="77777777" w:rsidR="0097436A" w:rsidRPr="000D67B2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7436A" w14:paraId="0EF45A31" w14:textId="77777777" w:rsidTr="00BA0E54">
        <w:tc>
          <w:tcPr>
            <w:tcW w:w="1668" w:type="dxa"/>
          </w:tcPr>
          <w:p w14:paraId="0EF45A2D" w14:textId="77777777" w:rsidR="0097436A" w:rsidRDefault="0097436A" w:rsidP="00BA0E54">
            <w:pPr>
              <w:pStyle w:val="Table"/>
            </w:pPr>
            <w:r>
              <w:t>0.01</w:t>
            </w:r>
          </w:p>
        </w:tc>
        <w:tc>
          <w:tcPr>
            <w:tcW w:w="1680" w:type="dxa"/>
          </w:tcPr>
          <w:p w14:paraId="0EF45A2E" w14:textId="77777777" w:rsidR="0097436A" w:rsidRDefault="0097436A" w:rsidP="00BA0E54">
            <w:pPr>
              <w:pStyle w:val="Table"/>
            </w:pPr>
          </w:p>
        </w:tc>
        <w:tc>
          <w:tcPr>
            <w:tcW w:w="6840" w:type="dxa"/>
          </w:tcPr>
          <w:p w14:paraId="0EF45A2F" w14:textId="77777777" w:rsidR="0097436A" w:rsidRDefault="0097436A" w:rsidP="00BA0E54">
            <w:pPr>
              <w:pStyle w:val="Table"/>
            </w:pPr>
            <w:r>
              <w:t>Initial document</w:t>
            </w:r>
          </w:p>
        </w:tc>
        <w:tc>
          <w:tcPr>
            <w:tcW w:w="2988" w:type="dxa"/>
          </w:tcPr>
          <w:p w14:paraId="0EF45A30" w14:textId="77777777" w:rsidR="0097436A" w:rsidRDefault="0097436A" w:rsidP="00BA0E54">
            <w:pPr>
              <w:pStyle w:val="Table"/>
            </w:pPr>
            <w:r>
              <w:t>Stacey Keyes</w:t>
            </w:r>
          </w:p>
        </w:tc>
      </w:tr>
      <w:tr w:rsidR="0097436A" w14:paraId="0EF45A36" w14:textId="77777777" w:rsidTr="00BA0E54">
        <w:tc>
          <w:tcPr>
            <w:tcW w:w="1668" w:type="dxa"/>
          </w:tcPr>
          <w:p w14:paraId="0EF45A32" w14:textId="77777777" w:rsidR="0097436A" w:rsidRDefault="0097436A" w:rsidP="00BA0E54">
            <w:pPr>
              <w:pStyle w:val="Table"/>
            </w:pPr>
            <w:r>
              <w:t>1.0</w:t>
            </w:r>
          </w:p>
        </w:tc>
        <w:tc>
          <w:tcPr>
            <w:tcW w:w="1680" w:type="dxa"/>
          </w:tcPr>
          <w:p w14:paraId="0EF45A33" w14:textId="77777777" w:rsidR="0097436A" w:rsidRDefault="0097436A" w:rsidP="00BA0E54">
            <w:pPr>
              <w:pStyle w:val="Table"/>
            </w:pPr>
          </w:p>
        </w:tc>
        <w:tc>
          <w:tcPr>
            <w:tcW w:w="6840" w:type="dxa"/>
          </w:tcPr>
          <w:p w14:paraId="0EF45A34" w14:textId="77777777" w:rsidR="0097436A" w:rsidRDefault="0097436A" w:rsidP="00BA0E54">
            <w:pPr>
              <w:pStyle w:val="Table"/>
            </w:pPr>
            <w:r>
              <w:t>Finalized document</w:t>
            </w:r>
          </w:p>
        </w:tc>
        <w:tc>
          <w:tcPr>
            <w:tcW w:w="2988" w:type="dxa"/>
          </w:tcPr>
          <w:p w14:paraId="0EF45A35" w14:textId="77777777" w:rsidR="0097436A" w:rsidRDefault="0097436A" w:rsidP="00BA0E54">
            <w:pPr>
              <w:pStyle w:val="Table"/>
            </w:pPr>
            <w:r>
              <w:t>Stacey Keyes</w:t>
            </w:r>
          </w:p>
        </w:tc>
      </w:tr>
    </w:tbl>
    <w:bookmarkEnd w:id="5"/>
    <w:bookmarkEnd w:id="6"/>
    <w:bookmarkEnd w:id="7"/>
    <w:p w14:paraId="0EF45A37" w14:textId="77777777" w:rsidR="0097436A" w:rsidRDefault="0097436A" w:rsidP="0097436A">
      <w:pPr>
        <w:pStyle w:val="Subtitle"/>
        <w:pageBreakBefore/>
      </w:pPr>
      <w:r>
        <w:lastRenderedPageBreak/>
        <w:t>Table of Contents</w:t>
      </w:r>
    </w:p>
    <w:p w14:paraId="444235F3" w14:textId="77777777" w:rsidR="00541F41" w:rsidRDefault="0097436A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3451515" w:history="1">
        <w:r w:rsidR="00541F41" w:rsidRPr="00A10A0C">
          <w:rPr>
            <w:rStyle w:val="Hyperlink"/>
          </w:rPr>
          <w:t>1. Test Case Description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_Toc463451515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6</w:t>
        </w:r>
        <w:r w:rsidR="00541F41">
          <w:rPr>
            <w:webHidden/>
          </w:rPr>
          <w:fldChar w:fldCharType="end"/>
        </w:r>
      </w:hyperlink>
    </w:p>
    <w:p w14:paraId="3B1C80D9" w14:textId="77777777" w:rsidR="00541F41" w:rsidRDefault="00803A1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16" w:history="1">
        <w:r w:rsidR="00541F41" w:rsidRPr="00A10A0C">
          <w:rPr>
            <w:rStyle w:val="Hyperlink"/>
            <w:lang w:eastAsia="en-US"/>
          </w:rPr>
          <w:t>1.1. Test Criteria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_Toc463451516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7</w:t>
        </w:r>
        <w:r w:rsidR="00541F41">
          <w:rPr>
            <w:webHidden/>
          </w:rPr>
          <w:fldChar w:fldCharType="end"/>
        </w:r>
      </w:hyperlink>
    </w:p>
    <w:p w14:paraId="4F87C8F1" w14:textId="77777777" w:rsidR="00541F41" w:rsidRDefault="00803A1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17" w:history="1">
        <w:r w:rsidR="00541F41" w:rsidRPr="00A10A0C">
          <w:rPr>
            <w:rStyle w:val="Hyperlink"/>
          </w:rPr>
          <w:t>1.2. Related Documents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_Toc463451517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7</w:t>
        </w:r>
        <w:r w:rsidR="00541F41">
          <w:rPr>
            <w:webHidden/>
          </w:rPr>
          <w:fldChar w:fldCharType="end"/>
        </w:r>
      </w:hyperlink>
    </w:p>
    <w:p w14:paraId="2734A3AA" w14:textId="77777777" w:rsidR="00541F41" w:rsidRDefault="00803A1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18" w:history="1">
        <w:r w:rsidR="00541F41" w:rsidRPr="00A10A0C">
          <w:rPr>
            <w:rStyle w:val="Hyperlink"/>
          </w:rPr>
          <w:t>1.3. Glossary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_Toc463451518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7</w:t>
        </w:r>
        <w:r w:rsidR="00541F41">
          <w:rPr>
            <w:webHidden/>
          </w:rPr>
          <w:fldChar w:fldCharType="end"/>
        </w:r>
      </w:hyperlink>
    </w:p>
    <w:p w14:paraId="297769A1" w14:textId="77777777" w:rsidR="00541F41" w:rsidRDefault="00803A1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19" w:history="1">
        <w:r w:rsidR="00541F41" w:rsidRPr="00A10A0C">
          <w:rPr>
            <w:rStyle w:val="Hyperlink"/>
          </w:rPr>
          <w:t>1.4. Prerequisites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_Toc463451519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7</w:t>
        </w:r>
        <w:r w:rsidR="00541F41">
          <w:rPr>
            <w:webHidden/>
          </w:rPr>
          <w:fldChar w:fldCharType="end"/>
        </w:r>
      </w:hyperlink>
    </w:p>
    <w:p w14:paraId="651C1A28" w14:textId="77777777" w:rsidR="00541F41" w:rsidRDefault="00803A17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20" w:history="1">
        <w:r w:rsidR="00541F41" w:rsidRPr="00A10A0C">
          <w:rPr>
            <w:rStyle w:val="Hyperlink"/>
          </w:rPr>
          <w:t>2. Pre Execution Test Plan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_Toc463451520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8</w:t>
        </w:r>
        <w:r w:rsidR="00541F41">
          <w:rPr>
            <w:webHidden/>
          </w:rPr>
          <w:fldChar w:fldCharType="end"/>
        </w:r>
      </w:hyperlink>
    </w:p>
    <w:p w14:paraId="0224541D" w14:textId="77777777" w:rsidR="00541F41" w:rsidRDefault="00803A1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21" w:history="1">
        <w:r w:rsidR="00541F41" w:rsidRPr="00A10A0C">
          <w:rPr>
            <w:rStyle w:val="Hyperlink"/>
          </w:rPr>
          <w:t>2.1. Capture the following evidence prior to execution of the Install Plan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_Toc463451521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8</w:t>
        </w:r>
        <w:r w:rsidR="00541F41">
          <w:rPr>
            <w:webHidden/>
          </w:rPr>
          <w:fldChar w:fldCharType="end"/>
        </w:r>
      </w:hyperlink>
    </w:p>
    <w:p w14:paraId="46BB9F5F" w14:textId="77777777" w:rsidR="00541F41" w:rsidRDefault="00803A17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22" w:history="1">
        <w:r w:rsidR="00541F41" w:rsidRPr="00A10A0C">
          <w:rPr>
            <w:rStyle w:val="Hyperlink"/>
          </w:rPr>
          <w:t>3. Execute the Install Plan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_Toc463451522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10</w:t>
        </w:r>
        <w:r w:rsidR="00541F41">
          <w:rPr>
            <w:webHidden/>
          </w:rPr>
          <w:fldChar w:fldCharType="end"/>
        </w:r>
      </w:hyperlink>
    </w:p>
    <w:p w14:paraId="26DDDA41" w14:textId="77777777" w:rsidR="00541F41" w:rsidRDefault="00803A17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23" w:history="1">
        <w:r w:rsidR="00541F41" w:rsidRPr="00A10A0C">
          <w:rPr>
            <w:rStyle w:val="Hyperlink"/>
          </w:rPr>
          <w:t>4. Post Execution Test Plan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_Toc463451523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11</w:t>
        </w:r>
        <w:r w:rsidR="00541F41">
          <w:rPr>
            <w:webHidden/>
          </w:rPr>
          <w:fldChar w:fldCharType="end"/>
        </w:r>
      </w:hyperlink>
    </w:p>
    <w:p w14:paraId="280AB8D2" w14:textId="77777777" w:rsidR="00541F41" w:rsidRDefault="00803A17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24" w:history="1">
        <w:r w:rsidR="00541F41" w:rsidRPr="00A10A0C">
          <w:rPr>
            <w:rStyle w:val="Hyperlink"/>
          </w:rPr>
          <w:t>5. Test Evidence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_Toc463451524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13</w:t>
        </w:r>
        <w:r w:rsidR="00541F41">
          <w:rPr>
            <w:webHidden/>
          </w:rPr>
          <w:fldChar w:fldCharType="end"/>
        </w:r>
      </w:hyperlink>
    </w:p>
    <w:p w14:paraId="3E611586" w14:textId="77777777" w:rsidR="00541F41" w:rsidRDefault="00803A17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3451525" w:history="1">
        <w:r w:rsidR="00541F41" w:rsidRPr="00A10A0C">
          <w:rPr>
            <w:rStyle w:val="Hyperlink"/>
          </w:rPr>
          <w:t>Appendix A : SQL Query to identify systems with missing distinguished name</w:t>
        </w:r>
        <w:r w:rsidR="00541F41">
          <w:rPr>
            <w:webHidden/>
          </w:rPr>
          <w:tab/>
        </w:r>
        <w:r w:rsidR="00541F41">
          <w:rPr>
            <w:webHidden/>
          </w:rPr>
          <w:fldChar w:fldCharType="begin"/>
        </w:r>
        <w:r w:rsidR="00541F41">
          <w:rPr>
            <w:webHidden/>
          </w:rPr>
          <w:instrText xml:space="preserve"> PAGEREF _Toc463451525 \h </w:instrText>
        </w:r>
        <w:r w:rsidR="00541F41">
          <w:rPr>
            <w:webHidden/>
          </w:rPr>
        </w:r>
        <w:r w:rsidR="00541F41">
          <w:rPr>
            <w:webHidden/>
          </w:rPr>
          <w:fldChar w:fldCharType="separate"/>
        </w:r>
        <w:r w:rsidR="00541F41">
          <w:rPr>
            <w:webHidden/>
          </w:rPr>
          <w:t>13</w:t>
        </w:r>
        <w:r w:rsidR="00541F41">
          <w:rPr>
            <w:webHidden/>
          </w:rPr>
          <w:fldChar w:fldCharType="end"/>
        </w:r>
      </w:hyperlink>
    </w:p>
    <w:p w14:paraId="0EF45A4B" w14:textId="77777777" w:rsidR="0097436A" w:rsidRPr="006206F2" w:rsidRDefault="0097436A" w:rsidP="0097436A">
      <w:pPr>
        <w:tabs>
          <w:tab w:val="right" w:leader="dot" w:pos="8640"/>
        </w:tabs>
      </w:pPr>
      <w:r>
        <w:fldChar w:fldCharType="end"/>
      </w:r>
    </w:p>
    <w:p w14:paraId="0EF45A4C" w14:textId="77777777" w:rsidR="0097436A" w:rsidRDefault="0097436A" w:rsidP="0097436A">
      <w:pPr>
        <w:pStyle w:val="Heading1"/>
        <w:pageBreakBefore/>
        <w:spacing w:after="200"/>
        <w:ind w:left="720"/>
      </w:pPr>
      <w:bookmarkStart w:id="8" w:name="_Toc463451515"/>
      <w:r>
        <w:lastRenderedPageBreak/>
        <w:t>Test Case Description</w:t>
      </w:r>
      <w:bookmarkEnd w:id="8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0668"/>
      </w:tblGrid>
      <w:tr w:rsidR="0097436A" w14:paraId="0EF45A54" w14:textId="77777777" w:rsidTr="00BA0E54">
        <w:trPr>
          <w:cantSplit/>
          <w:tblHeader/>
        </w:trPr>
        <w:tc>
          <w:tcPr>
            <w:tcW w:w="2508" w:type="dxa"/>
            <w:shd w:val="clear" w:color="auto" w:fill="E0E0E0"/>
            <w:vAlign w:val="center"/>
          </w:tcPr>
          <w:p w14:paraId="0EF45A4D" w14:textId="77777777" w:rsidR="0097436A" w:rsidRDefault="0097436A" w:rsidP="00BA0E54">
            <w:pPr>
              <w:pStyle w:val="Table"/>
              <w:spacing w:before="60"/>
              <w:rPr>
                <w:b/>
              </w:rPr>
            </w:pPr>
            <w:bookmarkStart w:id="9" w:name="_Toc129670677"/>
            <w:bookmarkStart w:id="10" w:name="_Toc108261759"/>
            <w:bookmarkStart w:id="11" w:name="_Toc158777926"/>
            <w:r w:rsidRPr="00E32CF9">
              <w:rPr>
                <w:b/>
              </w:rPr>
              <w:t>Objectives and Scope</w:t>
            </w:r>
          </w:p>
        </w:tc>
        <w:tc>
          <w:tcPr>
            <w:tcW w:w="10668" w:type="dxa"/>
            <w:shd w:val="clear" w:color="auto" w:fill="auto"/>
            <w:vAlign w:val="center"/>
          </w:tcPr>
          <w:p w14:paraId="0EF45A4E" w14:textId="6602DA47" w:rsidR="0097436A" w:rsidRDefault="001C08E1" w:rsidP="00BA0E54">
            <w:pPr>
              <w:pStyle w:val="Table"/>
            </w:pPr>
            <w:r>
              <w:t>Execute the install plan</w:t>
            </w:r>
          </w:p>
          <w:p w14:paraId="77437EFF" w14:textId="77777777" w:rsidR="00723C24" w:rsidRDefault="00723C24" w:rsidP="00723C24">
            <w:r>
              <w:t>Collect evidence for the following</w:t>
            </w:r>
          </w:p>
          <w:p w14:paraId="2D8E01EE" w14:textId="055C58B3" w:rsidR="001C08E1" w:rsidRDefault="00EF6F9E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Pre</w:t>
            </w:r>
            <w:r w:rsidR="001C08E1">
              <w:t xml:space="preserve"> </w:t>
            </w:r>
            <w:r>
              <w:t>execution</w:t>
            </w:r>
            <w:r w:rsidR="00723C24">
              <w:t xml:space="preserve"> data showing </w:t>
            </w:r>
            <w:r w:rsidR="001C08E1">
              <w:t xml:space="preserve">SCCM </w:t>
            </w:r>
            <w:r w:rsidR="00723C24">
              <w:t>Systems with No Distinguished Name</w:t>
            </w:r>
            <w:r w:rsidR="001C08E1">
              <w:t xml:space="preserve"> that have a valid computer record in Active Directory</w:t>
            </w:r>
          </w:p>
          <w:p w14:paraId="176AD2AA" w14:textId="1040AEF4" w:rsidR="001C08E1" w:rsidRDefault="001C08E1" w:rsidP="001C08E1">
            <w:pPr>
              <w:spacing w:after="160"/>
            </w:pPr>
            <w:r>
              <w:t>Launch the scheduled task</w:t>
            </w:r>
          </w:p>
          <w:p w14:paraId="2E005331" w14:textId="77777777" w:rsidR="001C08E1" w:rsidRDefault="001C08E1" w:rsidP="001C08E1">
            <w:r>
              <w:t>Collect evidence for the following</w:t>
            </w:r>
          </w:p>
          <w:p w14:paraId="0E19445A" w14:textId="2802F93A" w:rsidR="00723C24" w:rsidRDefault="001C08E1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Log file showing remediation of missing SCCM data using Active directory</w:t>
            </w:r>
          </w:p>
          <w:p w14:paraId="3BC7F87D" w14:textId="151FE5C3" w:rsidR="001C08E1" w:rsidRDefault="001C08E1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SQL Logging data export showing record(s) corresponding to the DDRs created by the script</w:t>
            </w:r>
          </w:p>
          <w:p w14:paraId="44479756" w14:textId="57F0FB2F" w:rsidR="001C08E1" w:rsidRDefault="001C08E1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SCCM data showing the missing distinguished name is now populated for the remediated computer</w:t>
            </w:r>
          </w:p>
          <w:p w14:paraId="35CF6B72" w14:textId="2BCC6145" w:rsidR="00723C24" w:rsidRDefault="00EF6F9E" w:rsidP="00723C24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Post s</w:t>
            </w:r>
            <w:r w:rsidR="00723C24">
              <w:t>creen shot of a fixed client properties showing the SA_Ext_Disc agent provided data</w:t>
            </w:r>
          </w:p>
          <w:p w14:paraId="0EF45A53" w14:textId="6B0D76FE" w:rsidR="0097436A" w:rsidRPr="006206F2" w:rsidRDefault="00EF6F9E" w:rsidP="001C08E1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Post s</w:t>
            </w:r>
            <w:r w:rsidR="00723C24">
              <w:t>creen shot of a fixed client properties showing the Distinguished Name is now populated</w:t>
            </w:r>
            <w:r w:rsidR="0097436A">
              <w:t xml:space="preserve"> </w:t>
            </w:r>
          </w:p>
        </w:tc>
      </w:tr>
      <w:tr w:rsidR="0097436A" w14:paraId="0EF45A57" w14:textId="77777777" w:rsidTr="00BA0E54">
        <w:trPr>
          <w:cantSplit/>
          <w:tblHeader/>
        </w:trPr>
        <w:tc>
          <w:tcPr>
            <w:tcW w:w="2508" w:type="dxa"/>
            <w:shd w:val="clear" w:color="auto" w:fill="E0E0E0"/>
            <w:vAlign w:val="center"/>
          </w:tcPr>
          <w:p w14:paraId="0EF45A55" w14:textId="01949D72" w:rsidR="0097436A" w:rsidRDefault="0097436A" w:rsidP="00BA0E54">
            <w:pPr>
              <w:pStyle w:val="Table"/>
              <w:spacing w:before="60"/>
              <w:rPr>
                <w:b/>
              </w:rPr>
            </w:pPr>
            <w:r w:rsidRPr="00E32CF9">
              <w:rPr>
                <w:b/>
              </w:rPr>
              <w:t>Execution Acceptance</w:t>
            </w:r>
          </w:p>
        </w:tc>
        <w:tc>
          <w:tcPr>
            <w:tcW w:w="10668" w:type="dxa"/>
            <w:shd w:val="clear" w:color="auto" w:fill="auto"/>
            <w:vAlign w:val="center"/>
          </w:tcPr>
          <w:p w14:paraId="0EF45A56" w14:textId="77777777" w:rsidR="0097436A" w:rsidRPr="006206F2" w:rsidRDefault="0097436A" w:rsidP="00BA0E54">
            <w:pPr>
              <w:pStyle w:val="Table"/>
            </w:pPr>
            <w:r w:rsidRPr="006206F2">
              <w:t xml:space="preserve">All the steps are executed, all instructions are followed, and all anomalies are managed in accordance with the process specified in the Test </w:t>
            </w:r>
            <w:r>
              <w:t>Strategy</w:t>
            </w:r>
            <w:r w:rsidRPr="006206F2">
              <w:t>.</w:t>
            </w:r>
          </w:p>
        </w:tc>
      </w:tr>
      <w:tr w:rsidR="0097436A" w14:paraId="0EF45A5A" w14:textId="77777777" w:rsidTr="00BA0E54">
        <w:trPr>
          <w:cantSplit/>
          <w:tblHeader/>
        </w:trPr>
        <w:tc>
          <w:tcPr>
            <w:tcW w:w="2508" w:type="dxa"/>
            <w:shd w:val="clear" w:color="auto" w:fill="E0E0E0"/>
            <w:vAlign w:val="center"/>
          </w:tcPr>
          <w:p w14:paraId="0EF45A58" w14:textId="77777777" w:rsidR="0097436A" w:rsidRPr="00E32CF9" w:rsidRDefault="0097436A" w:rsidP="00BA0E54">
            <w:pPr>
              <w:pStyle w:val="Table"/>
              <w:spacing w:before="60"/>
              <w:rPr>
                <w:b/>
              </w:rPr>
            </w:pPr>
            <w:r w:rsidRPr="00E32CF9">
              <w:rPr>
                <w:b/>
              </w:rPr>
              <w:t>Execution Instructions</w:t>
            </w:r>
          </w:p>
        </w:tc>
        <w:tc>
          <w:tcPr>
            <w:tcW w:w="10668" w:type="dxa"/>
            <w:shd w:val="clear" w:color="auto" w:fill="auto"/>
            <w:vAlign w:val="center"/>
          </w:tcPr>
          <w:p w14:paraId="0EF45A59" w14:textId="77777777" w:rsidR="0097436A" w:rsidRPr="009557EC" w:rsidRDefault="0097436A" w:rsidP="00BA0E54">
            <w:pPr>
              <w:pStyle w:val="Table"/>
              <w:keepNext/>
            </w:pPr>
            <w:r>
              <w:t>The instructions for each requirement are identified in Section 2.</w:t>
            </w:r>
          </w:p>
        </w:tc>
      </w:tr>
    </w:tbl>
    <w:p w14:paraId="0EF45A5B" w14:textId="77777777" w:rsidR="0097436A" w:rsidRDefault="0097436A" w:rsidP="0097436A">
      <w:pPr>
        <w:pStyle w:val="Caption"/>
      </w:pPr>
      <w:bookmarkStart w:id="12" w:name="_Toc108261758"/>
      <w:bookmarkStart w:id="13" w:name="_Toc158777925"/>
      <w:bookmarkStart w:id="14" w:name="_Toc295726648"/>
      <w:bookmarkStart w:id="15" w:name="_Toc297097285"/>
      <w:bookmarkStart w:id="16" w:name="_Toc295726649"/>
      <w:bookmarkStart w:id="17" w:name="_Toc297097286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E3474F">
        <w:t>Objectives, Scope, Execution Acceptance</w:t>
      </w:r>
      <w:r>
        <w:t xml:space="preserve"> and Execution Instructions</w:t>
      </w:r>
    </w:p>
    <w:p w14:paraId="52386E89" w14:textId="77777777" w:rsidR="00723C24" w:rsidRDefault="00723C24">
      <w:pPr>
        <w:widowControl/>
        <w:spacing w:before="0" w:after="200" w:line="276" w:lineRule="auto"/>
        <w:rPr>
          <w:rFonts w:cs="Arial"/>
          <w:b/>
          <w:bCs/>
          <w:sz w:val="24"/>
          <w:szCs w:val="28"/>
          <w:lang w:eastAsia="en-US"/>
        </w:rPr>
      </w:pPr>
      <w:bookmarkStart w:id="18" w:name="_Toc165094025"/>
      <w:r>
        <w:rPr>
          <w:lang w:eastAsia="en-US"/>
        </w:rPr>
        <w:br w:type="page"/>
      </w:r>
    </w:p>
    <w:p w14:paraId="0EF45A5C" w14:textId="1059705E" w:rsidR="0097436A" w:rsidRDefault="0097436A" w:rsidP="0097436A">
      <w:pPr>
        <w:pStyle w:val="Heading2"/>
        <w:rPr>
          <w:lang w:eastAsia="en-US"/>
        </w:rPr>
      </w:pPr>
      <w:bookmarkStart w:id="19" w:name="_Toc463451516"/>
      <w:r>
        <w:rPr>
          <w:lang w:eastAsia="en-US"/>
        </w:rPr>
        <w:lastRenderedPageBreak/>
        <w:t>Test Criteria</w:t>
      </w:r>
      <w:bookmarkEnd w:id="18"/>
      <w:bookmarkEnd w:id="19"/>
    </w:p>
    <w:p w14:paraId="0EF45A5D" w14:textId="77777777" w:rsidR="0097436A" w:rsidRPr="006206F2" w:rsidRDefault="0097436A" w:rsidP="0097436A">
      <w:pPr>
        <w:spacing w:after="200"/>
        <w:rPr>
          <w:lang w:eastAsia="en-US"/>
        </w:rPr>
      </w:pPr>
      <w:r w:rsidRPr="006206F2">
        <w:rPr>
          <w:lang w:eastAsia="en-US"/>
        </w:rPr>
        <w:t xml:space="preserve">After each test is performed, the results are </w:t>
      </w:r>
      <w:r>
        <w:rPr>
          <w:lang w:eastAsia="en-US"/>
        </w:rPr>
        <w:t xml:space="preserve">recorded in Section 2.  </w:t>
      </w:r>
      <w:r w:rsidRPr="006206F2">
        <w:rPr>
          <w:lang w:eastAsia="en-US"/>
        </w:rPr>
        <w:t>The criteria to determine whethe</w:t>
      </w:r>
      <w:r>
        <w:rPr>
          <w:lang w:eastAsia="en-US"/>
        </w:rPr>
        <w:t xml:space="preserve">r the </w:t>
      </w:r>
      <w:r w:rsidRPr="006206F2">
        <w:rPr>
          <w:lang w:eastAsia="en-US"/>
        </w:rPr>
        <w:t>test</w:t>
      </w:r>
      <w:r>
        <w:rPr>
          <w:lang w:eastAsia="en-US"/>
        </w:rPr>
        <w:t>s meet</w:t>
      </w:r>
      <w:r w:rsidRPr="006206F2">
        <w:rPr>
          <w:lang w:eastAsia="en-US"/>
        </w:rPr>
        <w:t xml:space="preserve"> a given conclusion are summarized in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_Ref303859027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lang w:eastAsia="en-US"/>
        </w:rPr>
        <w:fldChar w:fldCharType="end"/>
      </w:r>
      <w:r w:rsidRPr="006206F2">
        <w:rPr>
          <w:lang w:eastAsia="en-US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65"/>
        <w:gridCol w:w="10825"/>
      </w:tblGrid>
      <w:tr w:rsidR="0097436A" w14:paraId="0EF45A60" w14:textId="77777777" w:rsidTr="00BA0E54">
        <w:trPr>
          <w:cantSplit/>
        </w:trPr>
        <w:tc>
          <w:tcPr>
            <w:tcW w:w="2365" w:type="dxa"/>
            <w:shd w:val="clear" w:color="auto" w:fill="E0E0E0"/>
          </w:tcPr>
          <w:p w14:paraId="0EF45A5E" w14:textId="77777777" w:rsidR="0097436A" w:rsidRPr="00B9478C" w:rsidRDefault="0097436A" w:rsidP="00BA0E54">
            <w:pPr>
              <w:pStyle w:val="Table"/>
              <w:rPr>
                <w:b/>
              </w:rPr>
            </w:pPr>
            <w:r w:rsidRPr="00B9478C">
              <w:rPr>
                <w:b/>
              </w:rPr>
              <w:t>Conclusion</w:t>
            </w:r>
          </w:p>
        </w:tc>
        <w:tc>
          <w:tcPr>
            <w:tcW w:w="10825" w:type="dxa"/>
            <w:shd w:val="clear" w:color="auto" w:fill="E0E0E0"/>
          </w:tcPr>
          <w:p w14:paraId="0EF45A5F" w14:textId="77777777" w:rsidR="0097436A" w:rsidRPr="00B9478C" w:rsidRDefault="0097436A" w:rsidP="00BA0E54">
            <w:pPr>
              <w:pStyle w:val="Table"/>
              <w:rPr>
                <w:b/>
              </w:rPr>
            </w:pPr>
            <w:r w:rsidRPr="00B9478C">
              <w:rPr>
                <w:b/>
              </w:rPr>
              <w:t>Criteria</w:t>
            </w:r>
          </w:p>
        </w:tc>
      </w:tr>
      <w:tr w:rsidR="0097436A" w14:paraId="0EF45A63" w14:textId="77777777" w:rsidTr="00BA0E54">
        <w:trPr>
          <w:cantSplit/>
        </w:trPr>
        <w:tc>
          <w:tcPr>
            <w:tcW w:w="2365" w:type="dxa"/>
          </w:tcPr>
          <w:p w14:paraId="0EF45A61" w14:textId="77777777" w:rsidR="0097436A" w:rsidRPr="006206F2" w:rsidRDefault="0097436A" w:rsidP="00BA0E54">
            <w:pPr>
              <w:pStyle w:val="Table"/>
            </w:pPr>
            <w:r w:rsidRPr="006206F2">
              <w:t>Passed</w:t>
            </w:r>
          </w:p>
        </w:tc>
        <w:tc>
          <w:tcPr>
            <w:tcW w:w="10825" w:type="dxa"/>
          </w:tcPr>
          <w:p w14:paraId="0EF45A62" w14:textId="670E3DB7" w:rsidR="0097436A" w:rsidRPr="006206F2" w:rsidRDefault="0097436A" w:rsidP="00723C24">
            <w:pPr>
              <w:pStyle w:val="Table"/>
            </w:pPr>
            <w:r w:rsidRPr="006206F2">
              <w:t xml:space="preserve">Test results are as expected. </w:t>
            </w:r>
          </w:p>
        </w:tc>
      </w:tr>
      <w:tr w:rsidR="0097436A" w14:paraId="0EF45A66" w14:textId="77777777" w:rsidTr="00BA0E54">
        <w:trPr>
          <w:cantSplit/>
        </w:trPr>
        <w:tc>
          <w:tcPr>
            <w:tcW w:w="2365" w:type="dxa"/>
          </w:tcPr>
          <w:p w14:paraId="0EF45A64" w14:textId="77777777" w:rsidR="0097436A" w:rsidRPr="006206F2" w:rsidRDefault="0097436A" w:rsidP="00BA0E54">
            <w:pPr>
              <w:pStyle w:val="Table"/>
            </w:pPr>
            <w:r w:rsidRPr="006206F2">
              <w:t>Failed</w:t>
            </w:r>
          </w:p>
        </w:tc>
        <w:tc>
          <w:tcPr>
            <w:tcW w:w="10825" w:type="dxa"/>
          </w:tcPr>
          <w:p w14:paraId="0EF45A65" w14:textId="77777777" w:rsidR="0097436A" w:rsidRPr="006206F2" w:rsidRDefault="0097436A" w:rsidP="00BA0E54">
            <w:pPr>
              <w:pStyle w:val="Table"/>
              <w:keepNext/>
            </w:pPr>
            <w:r w:rsidRPr="006206F2">
              <w:t>Test results are not as expected, and are not acceptable.</w:t>
            </w:r>
          </w:p>
        </w:tc>
      </w:tr>
    </w:tbl>
    <w:p w14:paraId="0EF45A67" w14:textId="77777777" w:rsidR="0097436A" w:rsidRDefault="0097436A" w:rsidP="0097436A">
      <w:pPr>
        <w:pStyle w:val="Caption"/>
      </w:pPr>
      <w:bookmarkStart w:id="20" w:name="_Ref303859027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20"/>
      <w:r w:rsidRPr="00050E85">
        <w:t>: Test Criteria</w:t>
      </w:r>
    </w:p>
    <w:p w14:paraId="0EF45A68" w14:textId="77777777" w:rsidR="0097436A" w:rsidRDefault="0097436A" w:rsidP="0097436A">
      <w:pPr>
        <w:pStyle w:val="Heading2"/>
      </w:pPr>
      <w:bookmarkStart w:id="21" w:name="_Toc463451517"/>
      <w:r>
        <w:t>Related Documents</w:t>
      </w:r>
      <w:bookmarkEnd w:id="12"/>
      <w:bookmarkEnd w:id="13"/>
      <w:bookmarkEnd w:id="14"/>
      <w:bookmarkEnd w:id="15"/>
      <w:bookmarkEnd w:id="21"/>
    </w:p>
    <w:bookmarkEnd w:id="9"/>
    <w:bookmarkEnd w:id="10"/>
    <w:bookmarkEnd w:id="11"/>
    <w:bookmarkEnd w:id="16"/>
    <w:bookmarkEnd w:id="17"/>
    <w:p w14:paraId="0EF45A69" w14:textId="24BC1588" w:rsidR="0097436A" w:rsidRDefault="0097436A" w:rsidP="0097436A">
      <w:r>
        <w:t xml:space="preserve">If you wish to see </w:t>
      </w:r>
      <w:r w:rsidR="005B55A2">
        <w:t xml:space="preserve">the other documents for this change request, go to SharePoint folder </w:t>
      </w:r>
      <w:bookmarkStart w:id="22" w:name="_Toc136054214"/>
      <w:bookmarkStart w:id="23" w:name="_Toc158778711"/>
      <w:bookmarkStart w:id="24" w:name="_Toc172425278"/>
    </w:p>
    <w:p w14:paraId="14B5FD1E" w14:textId="15F9A7E8" w:rsidR="00573A36" w:rsidRDefault="00803A17" w:rsidP="0097436A">
      <w:hyperlink r:id="rId18" w:history="1">
        <w:r w:rsidR="00573A36" w:rsidRPr="0041192D">
          <w:rPr>
            <w:rStyle w:val="Hyperlink"/>
          </w:rPr>
          <w:t>http://wssamer.sanofi.com/ws/AutomationCenterProvTools/Documents/Forms/AllItems.aspx?RootFolder=%2Fws%2FAutomationCenterProvTools%2FDocuments%2FChange%20Requests%2FExtended%20System%20Discovery%20V3%20Oct%202016&amp;FolderCTID=&amp;View={65AF4D71%2d9CD0%2d4E51%2d8AE0%2d49D92284E32D}&amp;InitialTabId=Ribbon%2EDocument&amp;VisibilityContext=WSSTabPersistence</w:t>
        </w:r>
      </w:hyperlink>
    </w:p>
    <w:p w14:paraId="0EF45A6A" w14:textId="77777777" w:rsidR="0097436A" w:rsidRDefault="0097436A" w:rsidP="0097436A">
      <w:pPr>
        <w:pStyle w:val="Heading2"/>
        <w:ind w:left="864"/>
      </w:pPr>
      <w:bookmarkStart w:id="25" w:name="_Toc463451518"/>
      <w:r>
        <w:t>Glossary</w:t>
      </w:r>
      <w:bookmarkEnd w:id="22"/>
      <w:bookmarkEnd w:id="23"/>
      <w:bookmarkEnd w:id="24"/>
      <w:bookmarkEnd w:id="25"/>
    </w:p>
    <w:p w14:paraId="0EF45A6D" w14:textId="77777777" w:rsidR="0097436A" w:rsidRDefault="0097436A" w:rsidP="0097436A">
      <w:r>
        <w:t>Please</w:t>
      </w:r>
      <w:r w:rsidRPr="00BE3CFA">
        <w:t xml:space="preserve"> refer to the </w:t>
      </w:r>
      <w:r>
        <w:t>IM</w:t>
      </w:r>
      <w:r w:rsidRPr="00BE3CFA">
        <w:t xml:space="preserve"> Glossary for definitions of terms used in this document.</w:t>
      </w:r>
      <w:r>
        <w:t xml:space="preserve"> The URL is as follows:</w:t>
      </w:r>
    </w:p>
    <w:p w14:paraId="3A5C0707" w14:textId="0FD64FD1" w:rsidR="003275ED" w:rsidRDefault="003275ED" w:rsidP="0097436A">
      <w:r>
        <w:t>DN = Distinguished Name</w:t>
      </w:r>
    </w:p>
    <w:p w14:paraId="0EF45A6E" w14:textId="77777777" w:rsidR="0097436A" w:rsidRPr="00110946" w:rsidRDefault="00803A17" w:rsidP="0097436A">
      <w:hyperlink r:id="rId19" w:history="1">
        <w:r w:rsidR="0097436A">
          <w:rPr>
            <w:rStyle w:val="Hyperlink"/>
          </w:rPr>
          <w:t>http://gie-intranet.pharma.aventis.com/PTS%20Glossary/Forms/AllTerms.aspx</w:t>
        </w:r>
      </w:hyperlink>
    </w:p>
    <w:p w14:paraId="3BE433DB" w14:textId="77777777" w:rsidR="00935986" w:rsidRDefault="00935986">
      <w:pPr>
        <w:widowControl/>
        <w:spacing w:before="0" w:after="200" w:line="276" w:lineRule="auto"/>
        <w:rPr>
          <w:rFonts w:cs="Arial"/>
          <w:b/>
          <w:bCs/>
          <w:sz w:val="24"/>
          <w:szCs w:val="28"/>
        </w:rPr>
      </w:pPr>
      <w:bookmarkStart w:id="26" w:name="_Toc463451519"/>
      <w:r>
        <w:br w:type="page"/>
      </w:r>
    </w:p>
    <w:p w14:paraId="0EF45A6F" w14:textId="4E555D2C" w:rsidR="0097436A" w:rsidRPr="00D366D7" w:rsidRDefault="0097436A" w:rsidP="0097436A">
      <w:pPr>
        <w:pStyle w:val="Heading2"/>
      </w:pPr>
      <w:r w:rsidRPr="00D366D7">
        <w:lastRenderedPageBreak/>
        <w:t>Prerequisites</w:t>
      </w:r>
      <w:bookmarkEnd w:id="26"/>
    </w:p>
    <w:p w14:paraId="0EF45A70" w14:textId="77777777" w:rsidR="0097436A" w:rsidRPr="00DC4AB0" w:rsidRDefault="0097436A" w:rsidP="0097436A">
      <w:pPr>
        <w:pStyle w:val="NormalWeb"/>
        <w:spacing w:before="0" w:beforeAutospacing="0" w:after="0" w:afterAutospacing="0"/>
      </w:pPr>
      <w:r>
        <w:t xml:space="preserve">Test case steps assume familiarity with the SCCM system and MS Orchestrator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8"/>
        <w:gridCol w:w="1788"/>
      </w:tblGrid>
      <w:tr w:rsidR="0097436A" w14:paraId="0EF45A79" w14:textId="77777777" w:rsidTr="00935986">
        <w:trPr>
          <w:cantSplit/>
        </w:trPr>
        <w:tc>
          <w:tcPr>
            <w:tcW w:w="11388" w:type="dxa"/>
            <w:vAlign w:val="center"/>
          </w:tcPr>
          <w:p w14:paraId="0EF45A76" w14:textId="5D1A2048" w:rsidR="00BA0E54" w:rsidRPr="00935986" w:rsidRDefault="00935986" w:rsidP="00723C24">
            <w:pPr>
              <w:pStyle w:val="Table"/>
              <w:rPr>
                <w:b/>
              </w:rPr>
            </w:pPr>
            <w:r w:rsidRPr="00935986">
              <w:rPr>
                <w:b/>
              </w:rPr>
              <w:t>Verify the following configurations before proceeding with the test Plan</w:t>
            </w:r>
          </w:p>
        </w:tc>
        <w:tc>
          <w:tcPr>
            <w:tcW w:w="1788" w:type="dxa"/>
            <w:vAlign w:val="center"/>
          </w:tcPr>
          <w:p w14:paraId="0EF45A78" w14:textId="4250A7EC" w:rsidR="0097436A" w:rsidRPr="00935986" w:rsidRDefault="0097436A" w:rsidP="00935986">
            <w:pPr>
              <w:pStyle w:val="Table"/>
              <w:jc w:val="center"/>
              <w:rPr>
                <w:b/>
              </w:rPr>
            </w:pPr>
            <w:r w:rsidRPr="00935986">
              <w:rPr>
                <w:b/>
              </w:rPr>
              <w:t>Verified (Yes/No)</w:t>
            </w:r>
          </w:p>
        </w:tc>
      </w:tr>
      <w:tr w:rsidR="00935986" w14:paraId="76E533AD" w14:textId="77777777" w:rsidTr="00935986">
        <w:trPr>
          <w:cantSplit/>
        </w:trPr>
        <w:tc>
          <w:tcPr>
            <w:tcW w:w="11388" w:type="dxa"/>
            <w:vAlign w:val="center"/>
          </w:tcPr>
          <w:p w14:paraId="309155EB" w14:textId="0A12CB4E" w:rsidR="00935986" w:rsidRDefault="00935986" w:rsidP="00723C24">
            <w:r>
              <w:t>Test systems exist in this environment that meet both the “is Client” and “has CompanyAttributes” in AD requirements</w:t>
            </w:r>
          </w:p>
        </w:tc>
        <w:tc>
          <w:tcPr>
            <w:tcW w:w="1788" w:type="dxa"/>
            <w:vAlign w:val="center"/>
          </w:tcPr>
          <w:p w14:paraId="5299F1FC" w14:textId="1466A092" w:rsidR="00935986" w:rsidRDefault="00935986" w:rsidP="00BA0E54">
            <w:pPr>
              <w:pStyle w:val="Table"/>
              <w:jc w:val="center"/>
            </w:pPr>
          </w:p>
        </w:tc>
      </w:tr>
      <w:tr w:rsidR="0097436A" w14:paraId="0EF45A81" w14:textId="77777777" w:rsidTr="00935986">
        <w:trPr>
          <w:cantSplit/>
        </w:trPr>
        <w:tc>
          <w:tcPr>
            <w:tcW w:w="11388" w:type="dxa"/>
            <w:vAlign w:val="center"/>
          </w:tcPr>
          <w:p w14:paraId="0EF45A7E" w14:textId="5F9AC8F7" w:rsidR="0097436A" w:rsidRDefault="00723C24" w:rsidP="00723C24">
            <w:r>
              <w:t>There are no duplicate machine names in SCCM where the distinguished name is missing</w:t>
            </w:r>
          </w:p>
        </w:tc>
        <w:tc>
          <w:tcPr>
            <w:tcW w:w="1788" w:type="dxa"/>
            <w:vAlign w:val="center"/>
          </w:tcPr>
          <w:p w14:paraId="0EF45A80" w14:textId="4C8389A9" w:rsidR="0097436A" w:rsidRDefault="0097436A" w:rsidP="00BA0E54">
            <w:pPr>
              <w:pStyle w:val="Table"/>
              <w:jc w:val="center"/>
            </w:pPr>
          </w:p>
        </w:tc>
      </w:tr>
      <w:tr w:rsidR="00935986" w14:paraId="07CAF010" w14:textId="77777777" w:rsidTr="00935986">
        <w:trPr>
          <w:cantSplit/>
        </w:trPr>
        <w:tc>
          <w:tcPr>
            <w:tcW w:w="11388" w:type="dxa"/>
            <w:vAlign w:val="center"/>
          </w:tcPr>
          <w:p w14:paraId="1AE29F1D" w14:textId="32A968FA" w:rsidR="00935986" w:rsidRDefault="00935986" w:rsidP="00935986">
            <w:r>
              <w:t>The Install Plan has been executed successfully</w:t>
            </w:r>
          </w:p>
        </w:tc>
        <w:tc>
          <w:tcPr>
            <w:tcW w:w="1788" w:type="dxa"/>
            <w:vAlign w:val="center"/>
          </w:tcPr>
          <w:p w14:paraId="02FEE605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8503F7" w14:paraId="2A7107DF" w14:textId="77777777" w:rsidTr="00935986">
        <w:trPr>
          <w:cantSplit/>
        </w:trPr>
        <w:tc>
          <w:tcPr>
            <w:tcW w:w="11388" w:type="dxa"/>
            <w:vAlign w:val="center"/>
          </w:tcPr>
          <w:p w14:paraId="684E1774" w14:textId="1AF88C22" w:rsidR="008503F7" w:rsidRDefault="008503F7" w:rsidP="008503F7">
            <w:pPr>
              <w:spacing w:after="160"/>
            </w:pPr>
            <w:r>
              <w:t>Verify the SCCM_EXT SQL DB named tbl_</w:t>
            </w:r>
            <w:r w:rsidR="00C761F1">
              <w:t>ExtDisc</w:t>
            </w:r>
            <w:r>
              <w:t>Logging includes the  new colums below</w:t>
            </w:r>
            <w:r>
              <w:br/>
            </w:r>
            <w:r w:rsidRPr="008503F7">
              <w:t>SMSClientGUID varchar(64)</w:t>
            </w:r>
            <w:r>
              <w:br/>
            </w:r>
            <w:r w:rsidR="00803A17">
              <w:t>DiscoveryMethod varchar(32</w:t>
            </w:r>
            <w:bookmarkStart w:id="27" w:name="_GoBack"/>
            <w:bookmarkEnd w:id="27"/>
            <w:r w:rsidRPr="008503F7">
              <w:t>)</w:t>
            </w:r>
          </w:p>
        </w:tc>
        <w:tc>
          <w:tcPr>
            <w:tcW w:w="1788" w:type="dxa"/>
            <w:vAlign w:val="center"/>
          </w:tcPr>
          <w:p w14:paraId="16E6AC69" w14:textId="77777777" w:rsidR="008503F7" w:rsidRPr="008228B7" w:rsidRDefault="008503F7" w:rsidP="00BA0E54">
            <w:pPr>
              <w:pStyle w:val="Table"/>
              <w:jc w:val="center"/>
            </w:pPr>
          </w:p>
        </w:tc>
      </w:tr>
      <w:tr w:rsidR="00C761F1" w14:paraId="2B0F9AC4" w14:textId="77777777" w:rsidTr="00935986">
        <w:trPr>
          <w:cantSplit/>
        </w:trPr>
        <w:tc>
          <w:tcPr>
            <w:tcW w:w="11388" w:type="dxa"/>
            <w:vAlign w:val="center"/>
          </w:tcPr>
          <w:p w14:paraId="00B61C6D" w14:textId="2EA39640" w:rsidR="00C761F1" w:rsidRDefault="00C761F1" w:rsidP="00C761F1">
            <w:r>
              <w:t>D:\PowerShell_Tasks\ExtendedSystemDiscovery folder exists and is populated with the files …</w:t>
            </w:r>
            <w:r>
              <w:br/>
              <w:t>ExtendedSystemDiscovery.ps1</w:t>
            </w:r>
            <w:r>
              <w:br/>
              <w:t>ActiveDirectory.oip</w:t>
            </w:r>
          </w:p>
        </w:tc>
        <w:tc>
          <w:tcPr>
            <w:tcW w:w="1788" w:type="dxa"/>
            <w:vAlign w:val="center"/>
          </w:tcPr>
          <w:p w14:paraId="656D3ED0" w14:textId="77777777" w:rsidR="00C761F1" w:rsidRPr="008228B7" w:rsidRDefault="00C761F1" w:rsidP="00BA0E54">
            <w:pPr>
              <w:pStyle w:val="Table"/>
              <w:jc w:val="center"/>
            </w:pPr>
          </w:p>
        </w:tc>
      </w:tr>
      <w:tr w:rsidR="00C761F1" w14:paraId="329555FD" w14:textId="77777777" w:rsidTr="00935986">
        <w:trPr>
          <w:cantSplit/>
        </w:trPr>
        <w:tc>
          <w:tcPr>
            <w:tcW w:w="11388" w:type="dxa"/>
            <w:vAlign w:val="center"/>
          </w:tcPr>
          <w:p w14:paraId="46DACF4E" w14:textId="1ABFA5D0" w:rsidR="00C761F1" w:rsidRDefault="00C761F1" w:rsidP="00C761F1">
            <w:r>
              <w:t>A Scheduled Task exists with the name form the Environment table below with the peoperties below</w:t>
            </w:r>
          </w:p>
        </w:tc>
        <w:tc>
          <w:tcPr>
            <w:tcW w:w="1788" w:type="dxa"/>
            <w:vAlign w:val="center"/>
          </w:tcPr>
          <w:p w14:paraId="534FAC64" w14:textId="77777777" w:rsidR="00C761F1" w:rsidRPr="008228B7" w:rsidRDefault="00C761F1" w:rsidP="00BA0E54">
            <w:pPr>
              <w:pStyle w:val="Table"/>
              <w:jc w:val="center"/>
            </w:pPr>
          </w:p>
        </w:tc>
      </w:tr>
      <w:tr w:rsidR="003F2F48" w14:paraId="1286D8F9" w14:textId="77777777" w:rsidTr="00935986">
        <w:trPr>
          <w:cantSplit/>
        </w:trPr>
        <w:tc>
          <w:tcPr>
            <w:tcW w:w="11388" w:type="dxa"/>
            <w:vAlign w:val="center"/>
          </w:tcPr>
          <w:p w14:paraId="306956D6" w14:textId="18A62E73" w:rsidR="003F2F48" w:rsidRDefault="00E652AE" w:rsidP="00C761F1">
            <w:r>
              <w:t>General tab :</w:t>
            </w:r>
            <w:r w:rsidR="003F2F48">
              <w:t xml:space="preserve">Verify the following properties for the Scheduled Task </w:t>
            </w:r>
            <w:r w:rsidR="00C761F1">
              <w:t>are</w:t>
            </w:r>
            <w:r w:rsidR="003F2F48">
              <w:t xml:space="preserve"> set the same as the Install Plan </w:t>
            </w:r>
          </w:p>
        </w:tc>
        <w:tc>
          <w:tcPr>
            <w:tcW w:w="1788" w:type="dxa"/>
            <w:vAlign w:val="center"/>
          </w:tcPr>
          <w:p w14:paraId="54350ED5" w14:textId="77777777" w:rsidR="003F2F48" w:rsidRPr="008228B7" w:rsidRDefault="003F2F48" w:rsidP="00BA0E54">
            <w:pPr>
              <w:pStyle w:val="Table"/>
              <w:jc w:val="center"/>
            </w:pPr>
          </w:p>
        </w:tc>
      </w:tr>
      <w:tr w:rsidR="00935986" w14:paraId="669063C2" w14:textId="77777777" w:rsidTr="00935986">
        <w:trPr>
          <w:cantSplit/>
        </w:trPr>
        <w:tc>
          <w:tcPr>
            <w:tcW w:w="11388" w:type="dxa"/>
            <w:vAlign w:val="center"/>
          </w:tcPr>
          <w:p w14:paraId="53E1F868" w14:textId="0ECC6166" w:rsidR="00935986" w:rsidRDefault="00935986" w:rsidP="003F2F48">
            <w:r>
              <w:t>General tab : Named according to the Task Name in the environment table below</w:t>
            </w:r>
          </w:p>
        </w:tc>
        <w:tc>
          <w:tcPr>
            <w:tcW w:w="1788" w:type="dxa"/>
            <w:vAlign w:val="center"/>
          </w:tcPr>
          <w:p w14:paraId="1F038EF7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935986" w14:paraId="358C5248" w14:textId="77777777" w:rsidTr="00935986">
        <w:trPr>
          <w:cantSplit/>
        </w:trPr>
        <w:tc>
          <w:tcPr>
            <w:tcW w:w="11388" w:type="dxa"/>
            <w:vAlign w:val="center"/>
          </w:tcPr>
          <w:p w14:paraId="306864E7" w14:textId="7E7254EF" w:rsidR="00935986" w:rsidRDefault="00935986" w:rsidP="003F2F48">
            <w:r>
              <w:t>General tab : Runs whether or not a user is logged on is enabled</w:t>
            </w:r>
          </w:p>
        </w:tc>
        <w:tc>
          <w:tcPr>
            <w:tcW w:w="1788" w:type="dxa"/>
            <w:vAlign w:val="center"/>
          </w:tcPr>
          <w:p w14:paraId="2FF3C2FE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935986" w14:paraId="3893821E" w14:textId="77777777" w:rsidTr="00935986">
        <w:trPr>
          <w:cantSplit/>
        </w:trPr>
        <w:tc>
          <w:tcPr>
            <w:tcW w:w="11388" w:type="dxa"/>
            <w:vAlign w:val="center"/>
          </w:tcPr>
          <w:p w14:paraId="5CBF8BAF" w14:textId="171BF958" w:rsidR="00935986" w:rsidRDefault="00935986" w:rsidP="003F2F48">
            <w:r>
              <w:t>General tab : Runs with Highest Privileges is enabled</w:t>
            </w:r>
          </w:p>
        </w:tc>
        <w:tc>
          <w:tcPr>
            <w:tcW w:w="1788" w:type="dxa"/>
            <w:vAlign w:val="center"/>
          </w:tcPr>
          <w:p w14:paraId="3B5EA2AC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935986" w14:paraId="4A98305B" w14:textId="77777777" w:rsidTr="00935986">
        <w:trPr>
          <w:cantSplit/>
        </w:trPr>
        <w:tc>
          <w:tcPr>
            <w:tcW w:w="11388" w:type="dxa"/>
            <w:vAlign w:val="center"/>
          </w:tcPr>
          <w:p w14:paraId="71644876" w14:textId="5F5346F5" w:rsidR="00935986" w:rsidRDefault="00935986" w:rsidP="003F2F48">
            <w:r>
              <w:t>General tab : Run Using Account according to the table below</w:t>
            </w:r>
          </w:p>
        </w:tc>
        <w:tc>
          <w:tcPr>
            <w:tcW w:w="1788" w:type="dxa"/>
            <w:vAlign w:val="center"/>
          </w:tcPr>
          <w:p w14:paraId="2F3CCD2E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935986" w14:paraId="6F79B754" w14:textId="77777777" w:rsidTr="00935986">
        <w:trPr>
          <w:cantSplit/>
        </w:trPr>
        <w:tc>
          <w:tcPr>
            <w:tcW w:w="11388" w:type="dxa"/>
            <w:vAlign w:val="center"/>
          </w:tcPr>
          <w:p w14:paraId="4917240C" w14:textId="65ACA9FB" w:rsidR="00935986" w:rsidRDefault="00935986" w:rsidP="004A6A0C">
            <w:r>
              <w:t>General tab : Configured for Windows Vista / Windows Server 2008 mode</w:t>
            </w:r>
          </w:p>
        </w:tc>
        <w:tc>
          <w:tcPr>
            <w:tcW w:w="1788" w:type="dxa"/>
            <w:vAlign w:val="center"/>
          </w:tcPr>
          <w:p w14:paraId="17CEB16F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935986" w14:paraId="736D7D04" w14:textId="77777777" w:rsidTr="00935986">
        <w:trPr>
          <w:cantSplit/>
        </w:trPr>
        <w:tc>
          <w:tcPr>
            <w:tcW w:w="11388" w:type="dxa"/>
            <w:vAlign w:val="center"/>
          </w:tcPr>
          <w:p w14:paraId="5A179ACA" w14:textId="638168E1" w:rsidR="00935986" w:rsidRDefault="00935986" w:rsidP="00E652AE">
            <w:r>
              <w:t xml:space="preserve">Triggers: Runs Daily, </w:t>
            </w:r>
          </w:p>
        </w:tc>
        <w:tc>
          <w:tcPr>
            <w:tcW w:w="1788" w:type="dxa"/>
            <w:vAlign w:val="center"/>
          </w:tcPr>
          <w:p w14:paraId="569A2AEC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935986" w14:paraId="30A12C76" w14:textId="77777777" w:rsidTr="00935986">
        <w:trPr>
          <w:cantSplit/>
        </w:trPr>
        <w:tc>
          <w:tcPr>
            <w:tcW w:w="11388" w:type="dxa"/>
            <w:tcBorders>
              <w:bottom w:val="single" w:sz="2" w:space="0" w:color="auto"/>
            </w:tcBorders>
            <w:vAlign w:val="center"/>
          </w:tcPr>
          <w:p w14:paraId="013C8759" w14:textId="26FC142E" w:rsidR="00935986" w:rsidRDefault="00935986" w:rsidP="00E652AE">
            <w:r>
              <w:lastRenderedPageBreak/>
              <w:t>Triggers: Start  time is set according to the environment table below</w:t>
            </w:r>
          </w:p>
        </w:tc>
        <w:tc>
          <w:tcPr>
            <w:tcW w:w="1788" w:type="dxa"/>
            <w:vAlign w:val="center"/>
          </w:tcPr>
          <w:p w14:paraId="0A210A9F" w14:textId="77777777" w:rsidR="00935986" w:rsidRDefault="00935986" w:rsidP="00BA0E54">
            <w:pPr>
              <w:pStyle w:val="Table"/>
              <w:jc w:val="center"/>
            </w:pPr>
          </w:p>
        </w:tc>
      </w:tr>
      <w:tr w:rsidR="00935986" w14:paraId="6EA3B86B" w14:textId="77777777" w:rsidTr="00935986">
        <w:trPr>
          <w:cantSplit/>
        </w:trPr>
        <w:tc>
          <w:tcPr>
            <w:tcW w:w="11388" w:type="dxa"/>
            <w:tcBorders>
              <w:bottom w:val="single" w:sz="2" w:space="0" w:color="auto"/>
            </w:tcBorders>
            <w:vAlign w:val="center"/>
          </w:tcPr>
          <w:p w14:paraId="21D688E7" w14:textId="01EE6A57" w:rsidR="00935986" w:rsidRDefault="00935986" w:rsidP="00BF170B">
            <w:r>
              <w:t xml:space="preserve">Triggers: Stop if it runs longer than </w:t>
            </w:r>
            <w:r w:rsidR="00BF170B">
              <w:t>4</w:t>
            </w:r>
            <w:r>
              <w:t xml:space="preserve"> hours</w:t>
            </w:r>
          </w:p>
        </w:tc>
        <w:tc>
          <w:tcPr>
            <w:tcW w:w="1788" w:type="dxa"/>
            <w:vAlign w:val="center"/>
          </w:tcPr>
          <w:p w14:paraId="3E4EC336" w14:textId="77777777" w:rsidR="00935986" w:rsidRDefault="00935986" w:rsidP="00BA0E54">
            <w:pPr>
              <w:pStyle w:val="Table"/>
              <w:jc w:val="center"/>
            </w:pPr>
          </w:p>
        </w:tc>
      </w:tr>
      <w:tr w:rsidR="00935986" w14:paraId="3E750168" w14:textId="77777777" w:rsidTr="00935986">
        <w:trPr>
          <w:cantSplit/>
        </w:trPr>
        <w:tc>
          <w:tcPr>
            <w:tcW w:w="11388" w:type="dxa"/>
            <w:vAlign w:val="center"/>
          </w:tcPr>
          <w:p w14:paraId="2F06A515" w14:textId="35E918D6" w:rsidR="00935986" w:rsidRDefault="00935986" w:rsidP="00E652AE">
            <w:r>
              <w:t>Action: Program value is   PowerShell.exe</w:t>
            </w:r>
          </w:p>
        </w:tc>
        <w:tc>
          <w:tcPr>
            <w:tcW w:w="1788" w:type="dxa"/>
            <w:vAlign w:val="center"/>
          </w:tcPr>
          <w:p w14:paraId="2CF7EE12" w14:textId="77777777" w:rsidR="00935986" w:rsidRPr="008228B7" w:rsidRDefault="00935986" w:rsidP="00BA0E54">
            <w:pPr>
              <w:pStyle w:val="Table"/>
              <w:jc w:val="center"/>
            </w:pPr>
          </w:p>
        </w:tc>
      </w:tr>
      <w:tr w:rsidR="00935986" w14:paraId="0A19AB11" w14:textId="77777777" w:rsidTr="00935986">
        <w:trPr>
          <w:cantSplit/>
        </w:trPr>
        <w:tc>
          <w:tcPr>
            <w:tcW w:w="11388" w:type="dxa"/>
            <w:tcBorders>
              <w:bottom w:val="single" w:sz="2" w:space="0" w:color="auto"/>
            </w:tcBorders>
            <w:vAlign w:val="center"/>
          </w:tcPr>
          <w:p w14:paraId="0B6D53E4" w14:textId="7BF425A9" w:rsidR="00935986" w:rsidRDefault="00935986" w:rsidP="00E652AE">
            <w:r>
              <w:t xml:space="preserve">Action: Arguments value is set according to the arguments table </w:t>
            </w:r>
            <w:r w:rsidR="00057F21">
              <w:t>below</w:t>
            </w:r>
          </w:p>
        </w:tc>
        <w:tc>
          <w:tcPr>
            <w:tcW w:w="1788" w:type="dxa"/>
            <w:vAlign w:val="center"/>
          </w:tcPr>
          <w:p w14:paraId="7C37F75D" w14:textId="17688887" w:rsidR="00935986" w:rsidRPr="008228B7" w:rsidRDefault="00935986" w:rsidP="00BA0E54">
            <w:pPr>
              <w:pStyle w:val="Table"/>
              <w:jc w:val="center"/>
            </w:pPr>
          </w:p>
        </w:tc>
      </w:tr>
    </w:tbl>
    <w:p w14:paraId="7CC4FCA4" w14:textId="3A50C2DA" w:rsidR="00935986" w:rsidRDefault="00935986">
      <w:pPr>
        <w:widowControl/>
        <w:spacing w:before="0" w:after="200" w:line="276" w:lineRule="auto"/>
        <w:rPr>
          <w:b/>
        </w:rPr>
      </w:pPr>
      <w:bookmarkStart w:id="28" w:name="_Toc463451520"/>
    </w:p>
    <w:p w14:paraId="7AA613C1" w14:textId="42FA3188" w:rsidR="003F2F48" w:rsidRPr="00C32FAA" w:rsidRDefault="00057F21" w:rsidP="00935986">
      <w:pPr>
        <w:pStyle w:val="Heading3"/>
        <w:rPr>
          <w:rFonts w:ascii="Calibri" w:hAnsi="Calibri" w:cs="Calibri"/>
          <w:b/>
        </w:rPr>
      </w:pPr>
      <w:r w:rsidRPr="00C32FAA">
        <w:rPr>
          <w:b/>
        </w:rPr>
        <w:t xml:space="preserve">Scheduled </w:t>
      </w:r>
      <w:r w:rsidR="003F2F48" w:rsidRPr="00C32FAA">
        <w:rPr>
          <w:b/>
        </w:rPr>
        <w:t xml:space="preserve">Task Properties </w:t>
      </w:r>
      <w:r w:rsidRPr="00C32FAA">
        <w:rPr>
          <w:b/>
        </w:rPr>
        <w:t>by</w:t>
      </w:r>
      <w:r w:rsidR="00C761F1" w:rsidRPr="00C32FAA">
        <w:rPr>
          <w:b/>
        </w:rPr>
        <w:t xml:space="preserve">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80"/>
        <w:gridCol w:w="1260"/>
        <w:gridCol w:w="2430"/>
        <w:gridCol w:w="4050"/>
        <w:gridCol w:w="1800"/>
      </w:tblGrid>
      <w:tr w:rsidR="004A6A0C" w14:paraId="40016FF1" w14:textId="55F905EC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DA0F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b/>
                <w:sz w:val="22"/>
                <w:szCs w:val="22"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5088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b/>
                <w:sz w:val="22"/>
                <w:szCs w:val="22"/>
              </w:rPr>
            </w:pPr>
            <w:r>
              <w:rPr>
                <w:b/>
              </w:rPr>
              <w:t>Site Server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5E81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b/>
                <w:sz w:val="22"/>
                <w:szCs w:val="22"/>
              </w:rPr>
            </w:pPr>
            <w:r>
              <w:rPr>
                <w:b/>
              </w:rPr>
              <w:t>Site Code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4053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b/>
                <w:sz w:val="22"/>
                <w:szCs w:val="22"/>
              </w:rPr>
            </w:pPr>
            <w:r>
              <w:rPr>
                <w:b/>
              </w:rPr>
              <w:t>Service Account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723D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b/>
                <w:sz w:val="22"/>
                <w:szCs w:val="22"/>
              </w:rPr>
            </w:pPr>
            <w:r>
              <w:rPr>
                <w:b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0FC4" w14:textId="25F6F576" w:rsidR="004A6A0C" w:rsidRDefault="004A6A0C">
            <w:pPr>
              <w:spacing w:after="160"/>
              <w:rPr>
                <w:b/>
              </w:rPr>
            </w:pPr>
            <w:r>
              <w:rPr>
                <w:b/>
              </w:rPr>
              <w:t>Start Time</w:t>
            </w:r>
          </w:p>
        </w:tc>
      </w:tr>
      <w:tr w:rsidR="004A6A0C" w14:paraId="0F0DC09F" w14:textId="79A051EF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4BF7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PRE2PROD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0D48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XSNW10S629K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7918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F01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63D0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svc_SCRB_DEV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F116" w14:textId="341D2E91" w:rsidR="004A6A0C" w:rsidRDefault="009B08C3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 xml:space="preserve">Extended System Discovery - </w:t>
            </w:r>
            <w:r w:rsidR="004A6A0C">
              <w:t>PRE2PROD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3723" w14:textId="691A233A" w:rsidR="004A6A0C" w:rsidRDefault="004A6A0C">
            <w:pPr>
              <w:spacing w:after="160"/>
            </w:pPr>
            <w:r>
              <w:t>3PM</w:t>
            </w:r>
          </w:p>
        </w:tc>
      </w:tr>
      <w:tr w:rsidR="004A6A0C" w14:paraId="6109AB9D" w14:textId="498680F9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4F42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DEV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2FF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GISSSCCMDEV2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C712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T00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CD7C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svc_SCRB_DEV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06FC" w14:textId="2708D298" w:rsidR="004A6A0C" w:rsidRDefault="009B08C3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 xml:space="preserve">Extended System Discovery - </w:t>
            </w:r>
            <w:r w:rsidR="004A6A0C">
              <w:t>DEV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ADAB" w14:textId="2AC659D0" w:rsidR="004A6A0C" w:rsidRDefault="004A6A0C">
            <w:pPr>
              <w:spacing w:after="160"/>
            </w:pPr>
            <w:r>
              <w:t>6PM</w:t>
            </w:r>
          </w:p>
        </w:tc>
      </w:tr>
      <w:tr w:rsidR="004A6A0C" w14:paraId="4F19136C" w14:textId="3490085C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9D78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PREPROD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F2F6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XSNW10W142C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B690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PP0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7B12" w14:textId="05147F65" w:rsidR="004A6A0C" w:rsidRDefault="004A6A0C" w:rsidP="00E652AE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svc_SCRB_TEST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2353" w14:textId="66F71496" w:rsidR="004A6A0C" w:rsidRDefault="009B08C3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 xml:space="preserve">Extended System Discovery - </w:t>
            </w:r>
            <w:r w:rsidR="004A6A0C">
              <w:t>PREPROD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8618" w14:textId="16705010" w:rsidR="004A6A0C" w:rsidRDefault="004A6A0C">
            <w:pPr>
              <w:spacing w:after="160"/>
            </w:pPr>
            <w:r>
              <w:t>9PM</w:t>
            </w:r>
          </w:p>
        </w:tc>
      </w:tr>
      <w:tr w:rsidR="004A6A0C" w14:paraId="67F9270B" w14:textId="5AB4ADEB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0222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PROD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9B69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XSPW10W200P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C271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44D7" w14:textId="77777777" w:rsidR="004A6A0C" w:rsidRDefault="004A6A0C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svc_SCRB_PROD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B324" w14:textId="400FC918" w:rsidR="004A6A0C" w:rsidRDefault="009B08C3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 xml:space="preserve">Extended System Discovery - </w:t>
            </w:r>
            <w:r w:rsidR="004A6A0C">
              <w:t>PROD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E8EF" w14:textId="0E33824B" w:rsidR="004A6A0C" w:rsidRDefault="004A6A0C">
            <w:pPr>
              <w:spacing w:after="160"/>
            </w:pPr>
            <w:r>
              <w:t>3AM</w:t>
            </w:r>
          </w:p>
        </w:tc>
      </w:tr>
    </w:tbl>
    <w:p w14:paraId="5C5BCF53" w14:textId="77777777" w:rsidR="003F2F48" w:rsidRDefault="003F2F48" w:rsidP="003F2F48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728B1DA6" w14:textId="1B3373C8" w:rsidR="003F2F48" w:rsidRPr="00C32FAA" w:rsidRDefault="00935986" w:rsidP="00935986">
      <w:pPr>
        <w:pStyle w:val="Heading3"/>
        <w:rPr>
          <w:b/>
        </w:rPr>
      </w:pPr>
      <w:r w:rsidRPr="00C32FAA">
        <w:rPr>
          <w:b/>
        </w:rPr>
        <w:t xml:space="preserve">Action </w:t>
      </w:r>
      <w:r w:rsidR="00057F21" w:rsidRPr="00C32FAA">
        <w:rPr>
          <w:b/>
        </w:rPr>
        <w:t>A</w:t>
      </w:r>
      <w:r w:rsidR="003F2F48" w:rsidRPr="00C32FAA">
        <w:rPr>
          <w:b/>
        </w:rPr>
        <w:t>rguments</w:t>
      </w:r>
      <w:r w:rsidR="000129C3" w:rsidRPr="00C32FAA">
        <w:rPr>
          <w:b/>
        </w:rPr>
        <w:t xml:space="preserve"> defined by the environments values from the table above</w:t>
      </w: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1638"/>
        <w:gridCol w:w="11520"/>
      </w:tblGrid>
      <w:tr w:rsidR="003F2F48" w14:paraId="5DAE6C6D" w14:textId="77777777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5487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b/>
                <w:sz w:val="22"/>
                <w:szCs w:val="22"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1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962F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b/>
                <w:sz w:val="22"/>
                <w:szCs w:val="22"/>
              </w:rPr>
            </w:pPr>
            <w:r>
              <w:rPr>
                <w:b/>
              </w:rPr>
              <w:t>Action Arguments</w:t>
            </w:r>
          </w:p>
        </w:tc>
      </w:tr>
      <w:tr w:rsidR="003F2F48" w14:paraId="0995C3ED" w14:textId="77777777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8C42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PRE2PROD</w:t>
            </w:r>
          </w:p>
        </w:tc>
        <w:tc>
          <w:tcPr>
            <w:tcW w:w="1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80B7" w14:textId="7864893B" w:rsidR="003F2F48" w:rsidRDefault="003F2F48" w:rsidP="000129C3">
            <w:pPr>
              <w:spacing w:after="160"/>
              <w:rPr>
                <w:rFonts w:ascii="Calibri" w:eastAsiaTheme="minorHAnsi" w:hAnsi="Calibri" w:cs="Calibri"/>
                <w:color w:val="1F497D"/>
                <w:sz w:val="22"/>
                <w:szCs w:val="22"/>
              </w:rPr>
            </w:pPr>
            <w:r>
              <w:rPr>
                <w:color w:val="1F497D"/>
              </w:rPr>
              <w:t xml:space="preserve">"D:\PowerShell_Tasks\ExtendedSystemDiscovery\ExtendedSystemDiscovery.ps1" -SiteServer " </w:t>
            </w:r>
            <w:r w:rsidR="000129C3">
              <w:rPr>
                <w:color w:val="1F497D"/>
              </w:rPr>
              <w:t>XSNW10S629K</w:t>
            </w:r>
            <w:r>
              <w:rPr>
                <w:color w:val="1F497D"/>
              </w:rPr>
              <w:t xml:space="preserve"> " -SiteCode "</w:t>
            </w:r>
            <w:r w:rsidR="000129C3">
              <w:rPr>
                <w:color w:val="1F497D"/>
              </w:rPr>
              <w:t>F01</w:t>
            </w:r>
            <w:r>
              <w:rPr>
                <w:color w:val="1F497D"/>
              </w:rPr>
              <w:t>"  -InstanceName "ExtendedSystemDiscovery-</w:t>
            </w:r>
            <w:r w:rsidR="000129C3">
              <w:rPr>
                <w:color w:val="1F497D"/>
              </w:rPr>
              <w:t>PRE2PROD</w:t>
            </w:r>
            <w:r>
              <w:rPr>
                <w:color w:val="1F497D"/>
              </w:rPr>
              <w:t>"</w:t>
            </w:r>
          </w:p>
        </w:tc>
      </w:tr>
      <w:tr w:rsidR="003F2F48" w14:paraId="6D1624B6" w14:textId="77777777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0D99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lastRenderedPageBreak/>
              <w:t>DEV</w:t>
            </w:r>
          </w:p>
        </w:tc>
        <w:tc>
          <w:tcPr>
            <w:tcW w:w="1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90C2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color w:val="1F497D"/>
                <w:sz w:val="22"/>
                <w:szCs w:val="22"/>
              </w:rPr>
            </w:pPr>
            <w:r>
              <w:rPr>
                <w:color w:val="1F497D"/>
              </w:rPr>
              <w:t>"D:\PowerShell_Tasks\ExtendedSystemDiscovery\ExtendedSystemDiscovery.ps1" -SiteServer " GISSSCCMDEV2 " -SiteCode "T00"  -InstanceName "ExtendedSystemDiscovery-DEV"</w:t>
            </w:r>
          </w:p>
        </w:tc>
      </w:tr>
      <w:tr w:rsidR="003F2F48" w14:paraId="4A9AE12E" w14:textId="77777777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49D7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PREPROD</w:t>
            </w:r>
          </w:p>
        </w:tc>
        <w:tc>
          <w:tcPr>
            <w:tcW w:w="1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69FD" w14:textId="7682C7B7" w:rsidR="003F2F48" w:rsidRDefault="003F2F48">
            <w:pPr>
              <w:spacing w:after="160"/>
              <w:rPr>
                <w:rFonts w:ascii="Calibri" w:eastAsiaTheme="minorHAnsi" w:hAnsi="Calibri" w:cs="Calibri"/>
                <w:color w:val="1F497D"/>
                <w:sz w:val="22"/>
                <w:szCs w:val="22"/>
              </w:rPr>
            </w:pPr>
            <w:r>
              <w:rPr>
                <w:color w:val="1F497D"/>
              </w:rPr>
              <w:t>"D:\PowerShell_Tasks\ExtendedSystemDiscovery\ExtendedSystemDisc</w:t>
            </w:r>
            <w:r w:rsidR="003A43FF">
              <w:rPr>
                <w:color w:val="1F497D"/>
              </w:rPr>
              <w:t>overy.ps1" -SiteServer " XSNW10W</w:t>
            </w:r>
            <w:r>
              <w:rPr>
                <w:color w:val="1F497D"/>
              </w:rPr>
              <w:t>142C " -SiteCode "PP0"  -InstanceName "ExtendedSystemDiscovery-PREPROD"</w:t>
            </w:r>
          </w:p>
        </w:tc>
      </w:tr>
      <w:tr w:rsidR="003F2F48" w14:paraId="5A2E22DF" w14:textId="77777777" w:rsidTr="00C761F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8C7C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PROD</w:t>
            </w:r>
          </w:p>
        </w:tc>
        <w:tc>
          <w:tcPr>
            <w:tcW w:w="1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44AB" w14:textId="77777777" w:rsidR="003F2F48" w:rsidRDefault="003F2F48">
            <w:pPr>
              <w:spacing w:after="160"/>
              <w:rPr>
                <w:rFonts w:ascii="Calibri" w:eastAsiaTheme="minorHAnsi" w:hAnsi="Calibri" w:cs="Calibri"/>
                <w:color w:val="1F497D"/>
                <w:sz w:val="22"/>
                <w:szCs w:val="22"/>
              </w:rPr>
            </w:pPr>
            <w:r>
              <w:rPr>
                <w:color w:val="1F497D"/>
              </w:rPr>
              <w:t>"D:\PowerShell_Tasks\ExtendedSystemDiscovery\ExtendedSystemDiscovery.ps1" -SiteServer " XSPW10W200P " -SiteCode "P00"  -InstanceName "ExtendedSystemDiscovery-PROD"</w:t>
            </w:r>
          </w:p>
        </w:tc>
      </w:tr>
    </w:tbl>
    <w:p w14:paraId="7847D5FD" w14:textId="77777777" w:rsidR="003F2F48" w:rsidRDefault="003F2F48" w:rsidP="003F2F48"/>
    <w:p w14:paraId="0EF45A9A" w14:textId="78B2BC4E" w:rsidR="0097436A" w:rsidRDefault="00952C2B" w:rsidP="00071D23">
      <w:pPr>
        <w:pStyle w:val="Heading1"/>
      </w:pPr>
      <w:r>
        <w:t xml:space="preserve">Pre Execution </w:t>
      </w:r>
      <w:r w:rsidR="00071D23">
        <w:t>Test Plan</w:t>
      </w:r>
      <w:bookmarkEnd w:id="28"/>
    </w:p>
    <w:p w14:paraId="0EF45A9B" w14:textId="4ED78F06" w:rsidR="0097436A" w:rsidRPr="0076388E" w:rsidRDefault="00952C2B" w:rsidP="0097436A">
      <w:pPr>
        <w:pStyle w:val="Heading2"/>
      </w:pPr>
      <w:bookmarkStart w:id="29" w:name="_Toc463451521"/>
      <w:r>
        <w:t>Capture the following evidence prior to execution of the Install Plan</w:t>
      </w:r>
      <w:bookmarkEnd w:id="29"/>
    </w:p>
    <w:p w14:paraId="0EF45A9C" w14:textId="77777777" w:rsidR="0097436A" w:rsidRPr="0076388E" w:rsidRDefault="0097436A" w:rsidP="0097436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6388E">
        <w:rPr>
          <w:rFonts w:ascii="Arial" w:hAnsi="Arial" w:cs="Arial"/>
          <w:sz w:val="20"/>
          <w:szCs w:val="20"/>
        </w:rPr>
        <w:t> </w:t>
      </w:r>
    </w:p>
    <w:tbl>
      <w:tblPr>
        <w:tblW w:w="5000" w:type="pct"/>
        <w:tblInd w:w="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5220"/>
        <w:gridCol w:w="1980"/>
        <w:gridCol w:w="2160"/>
        <w:gridCol w:w="1350"/>
        <w:gridCol w:w="1843"/>
      </w:tblGrid>
      <w:tr w:rsidR="0097436A" w:rsidRPr="00DC71AB" w14:paraId="0EF45AA3" w14:textId="77777777" w:rsidTr="007807A2">
        <w:trPr>
          <w:cantSplit/>
          <w:trHeight w:val="400"/>
          <w:tblHeader/>
        </w:trPr>
        <w:tc>
          <w:tcPr>
            <w:tcW w:w="623" w:type="dxa"/>
            <w:shd w:val="clear" w:color="auto" w:fill="E0E0E0"/>
          </w:tcPr>
          <w:p w14:paraId="0EF45A9D" w14:textId="77777777" w:rsidR="0097436A" w:rsidRPr="00DC71AB" w:rsidRDefault="0097436A" w:rsidP="00BA0E54">
            <w:pPr>
              <w:pStyle w:val="Table"/>
              <w:ind w:right="-88"/>
              <w:jc w:val="center"/>
              <w:rPr>
                <w:b/>
              </w:rPr>
            </w:pPr>
            <w:r w:rsidRPr="00DC71AB">
              <w:rPr>
                <w:b/>
              </w:rPr>
              <w:t>Step</w:t>
            </w:r>
            <w:r w:rsidRPr="00DC71AB">
              <w:rPr>
                <w:b/>
              </w:rPr>
              <w:br/>
              <w:t>#</w:t>
            </w:r>
          </w:p>
        </w:tc>
        <w:tc>
          <w:tcPr>
            <w:tcW w:w="5220" w:type="dxa"/>
            <w:shd w:val="clear" w:color="auto" w:fill="E0E0E0"/>
          </w:tcPr>
          <w:p w14:paraId="0EF45A9E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Steps</w:t>
            </w:r>
          </w:p>
        </w:tc>
        <w:tc>
          <w:tcPr>
            <w:tcW w:w="1980" w:type="dxa"/>
            <w:shd w:val="clear" w:color="auto" w:fill="E0E0E0"/>
          </w:tcPr>
          <w:p w14:paraId="0EF45A9F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Expected Results</w:t>
            </w:r>
          </w:p>
        </w:tc>
        <w:tc>
          <w:tcPr>
            <w:tcW w:w="2160" w:type="dxa"/>
            <w:shd w:val="clear" w:color="auto" w:fill="E0E0E0"/>
          </w:tcPr>
          <w:p w14:paraId="0EF45AA0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Actual Results / Associated Documents ref.</w:t>
            </w:r>
          </w:p>
        </w:tc>
        <w:tc>
          <w:tcPr>
            <w:tcW w:w="1350" w:type="dxa"/>
            <w:shd w:val="clear" w:color="auto" w:fill="E0E0E0"/>
          </w:tcPr>
          <w:p w14:paraId="0EF45AA1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Conclusion</w:t>
            </w:r>
          </w:p>
        </w:tc>
        <w:tc>
          <w:tcPr>
            <w:tcW w:w="1843" w:type="dxa"/>
            <w:shd w:val="clear" w:color="auto" w:fill="E0E0E0"/>
          </w:tcPr>
          <w:p w14:paraId="0EF45AA2" w14:textId="77777777" w:rsidR="0097436A" w:rsidRPr="00DC71AB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DC71AB">
              <w:rPr>
                <w:rFonts w:cs="Arial"/>
                <w:b/>
              </w:rPr>
              <w:t>Tester’s Initials / Date</w:t>
            </w:r>
            <w:r>
              <w:rPr>
                <w:rFonts w:cs="Arial"/>
                <w:b/>
              </w:rPr>
              <w:br/>
            </w:r>
            <w:r w:rsidRPr="00DC71AB">
              <w:rPr>
                <w:rFonts w:cs="Arial"/>
                <w:b/>
              </w:rPr>
              <w:t>(dd-mmm-yyyy)</w:t>
            </w:r>
          </w:p>
        </w:tc>
      </w:tr>
      <w:tr w:rsidR="00765117" w14:paraId="0EF45AAB" w14:textId="77777777" w:rsidTr="007807A2">
        <w:trPr>
          <w:cantSplit/>
          <w:trHeight w:val="400"/>
        </w:trPr>
        <w:tc>
          <w:tcPr>
            <w:tcW w:w="623" w:type="dxa"/>
          </w:tcPr>
          <w:p w14:paraId="0EF45AA4" w14:textId="77777777" w:rsidR="00765117" w:rsidRDefault="00765117" w:rsidP="00BA0E54">
            <w:pPr>
              <w:pStyle w:val="Table"/>
            </w:pPr>
            <w:r>
              <w:lastRenderedPageBreak/>
              <w:fldChar w:fldCharType="begin"/>
            </w:r>
            <w:r>
              <w:instrText xml:space="preserve"> AUTONUM </w:instrText>
            </w:r>
            <w:r>
              <w:fldChar w:fldCharType="end"/>
            </w:r>
          </w:p>
        </w:tc>
        <w:tc>
          <w:tcPr>
            <w:tcW w:w="5220" w:type="dxa"/>
          </w:tcPr>
          <w:p w14:paraId="1EF2A326" w14:textId="03771B73" w:rsidR="00765117" w:rsidRDefault="00B54B99" w:rsidP="00723C24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 xml:space="preserve">Identify </w:t>
            </w:r>
            <w:r w:rsidR="00570B00">
              <w:rPr>
                <w:rFonts w:cs="Arial"/>
                <w:sz w:val="22"/>
                <w:szCs w:val="20"/>
              </w:rPr>
              <w:t>4</w:t>
            </w:r>
            <w:r>
              <w:rPr>
                <w:rFonts w:cs="Arial"/>
                <w:sz w:val="22"/>
                <w:szCs w:val="20"/>
              </w:rPr>
              <w:t xml:space="preserve"> test systems to be used for verification that have Active Directory records in a discovered domain</w:t>
            </w:r>
          </w:p>
          <w:p w14:paraId="4C618DD8" w14:textId="77777777" w:rsidR="00570B00" w:rsidRDefault="005B6524" w:rsidP="00723C24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 xml:space="preserve">TestSystem1 </w:t>
            </w:r>
          </w:p>
          <w:p w14:paraId="5B7AD000" w14:textId="077947D5" w:rsidR="005B6524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H</w:t>
            </w:r>
            <w:r w:rsidR="005B6524" w:rsidRPr="00570B00">
              <w:rPr>
                <w:rFonts w:cs="Arial"/>
                <w:sz w:val="22"/>
                <w:szCs w:val="20"/>
              </w:rPr>
              <w:t>as an SMS Unique Identifer in its client properties</w:t>
            </w:r>
          </w:p>
          <w:p w14:paraId="52C55E2A" w14:textId="606DBE04" w:rsidR="00570B00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CompanyMachineAttributes are empty</w:t>
            </w:r>
          </w:p>
          <w:p w14:paraId="571BCBFE" w14:textId="77777777" w:rsidR="00570B00" w:rsidRPr="00570B00" w:rsidRDefault="00570B00" w:rsidP="00570B00">
            <w:pPr>
              <w:pStyle w:val="ListParagraph"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</w:p>
          <w:p w14:paraId="32479479" w14:textId="26800F48" w:rsidR="00570B00" w:rsidRDefault="00570B00" w:rsidP="00570B00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TestSystem2</w:t>
            </w:r>
          </w:p>
          <w:p w14:paraId="7F17B41B" w14:textId="27F67022" w:rsidR="00570B00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Does NOT have</w:t>
            </w:r>
            <w:r w:rsidRPr="00570B00">
              <w:rPr>
                <w:rFonts w:cs="Arial"/>
                <w:sz w:val="22"/>
                <w:szCs w:val="20"/>
              </w:rPr>
              <w:t xml:space="preserve"> an SMS Unique Identifer in its client properties</w:t>
            </w:r>
          </w:p>
          <w:p w14:paraId="4B655AF5" w14:textId="77777777" w:rsidR="00570B00" w:rsidRPr="00570B00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CompanyMachineAttributes are empty</w:t>
            </w:r>
          </w:p>
          <w:p w14:paraId="4C563792" w14:textId="77777777" w:rsidR="00382FA3" w:rsidRDefault="00570B00" w:rsidP="00570B00">
            <w:pPr>
              <w:widowControl/>
              <w:spacing w:before="120" w:after="60"/>
              <w:textAlignment w:val="center"/>
              <w:rPr>
                <w:rFonts w:cs="Arial"/>
                <w:i/>
                <w:sz w:val="22"/>
                <w:szCs w:val="20"/>
              </w:rPr>
            </w:pPr>
            <w:r w:rsidRPr="00B34B8F">
              <w:rPr>
                <w:rFonts w:cs="Arial"/>
                <w:i/>
                <w:sz w:val="22"/>
                <w:szCs w:val="20"/>
              </w:rPr>
              <w:t xml:space="preserve"> </w:t>
            </w:r>
          </w:p>
          <w:p w14:paraId="2606F46C" w14:textId="447312AC" w:rsidR="00570B00" w:rsidRDefault="00570B00" w:rsidP="00570B00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TestSystem3</w:t>
            </w:r>
          </w:p>
          <w:p w14:paraId="73DB9877" w14:textId="77777777" w:rsidR="00570B00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H</w:t>
            </w:r>
            <w:r w:rsidRPr="00570B00">
              <w:rPr>
                <w:rFonts w:cs="Arial"/>
                <w:sz w:val="22"/>
                <w:szCs w:val="20"/>
              </w:rPr>
              <w:t>as an SMS Unique Identifer in its client properties</w:t>
            </w:r>
          </w:p>
          <w:p w14:paraId="4A750723" w14:textId="2E60DE26" w:rsidR="00570B00" w:rsidRPr="00570B00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CompanyMachineAttributeCategory is NON-STANDARD</w:t>
            </w:r>
          </w:p>
          <w:p w14:paraId="069FB7F0" w14:textId="77777777" w:rsidR="00570B00" w:rsidRDefault="00570B00" w:rsidP="00570B00">
            <w:pPr>
              <w:widowControl/>
              <w:spacing w:before="120" w:after="60"/>
              <w:textAlignment w:val="center"/>
              <w:rPr>
                <w:rFonts w:cs="Arial"/>
                <w:i/>
                <w:sz w:val="22"/>
                <w:szCs w:val="20"/>
              </w:rPr>
            </w:pPr>
          </w:p>
          <w:p w14:paraId="38602D15" w14:textId="10F01C15" w:rsidR="00570B00" w:rsidRDefault="00570B00" w:rsidP="00570B00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TestSystem4</w:t>
            </w:r>
          </w:p>
          <w:p w14:paraId="2B82229E" w14:textId="77777777" w:rsidR="00570B00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Does NOT have</w:t>
            </w:r>
            <w:r w:rsidRPr="00570B00">
              <w:rPr>
                <w:rFonts w:cs="Arial"/>
                <w:sz w:val="22"/>
                <w:szCs w:val="20"/>
              </w:rPr>
              <w:t xml:space="preserve"> an SMS Unique Identifer in its client properties</w:t>
            </w:r>
          </w:p>
          <w:p w14:paraId="4086E37A" w14:textId="3A76E463" w:rsidR="00570B00" w:rsidRPr="00570B00" w:rsidRDefault="00570B00" w:rsidP="00570B00">
            <w:pPr>
              <w:pStyle w:val="ListParagraph"/>
              <w:numPr>
                <w:ilvl w:val="0"/>
                <w:numId w:val="9"/>
              </w:numPr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 xml:space="preserve"> CompanyMachineAttributeCategory is NON-STANDARD</w:t>
            </w:r>
          </w:p>
          <w:p w14:paraId="0EF45AA5" w14:textId="229EAC24" w:rsidR="00570B00" w:rsidRPr="00B34B8F" w:rsidRDefault="00570B00" w:rsidP="00570B00">
            <w:pPr>
              <w:widowControl/>
              <w:spacing w:before="120" w:after="60"/>
              <w:textAlignment w:val="center"/>
              <w:rPr>
                <w:rFonts w:cs="Arial"/>
                <w:i/>
                <w:sz w:val="22"/>
                <w:szCs w:val="20"/>
              </w:rPr>
            </w:pPr>
          </w:p>
        </w:tc>
        <w:tc>
          <w:tcPr>
            <w:tcW w:w="1980" w:type="dxa"/>
          </w:tcPr>
          <w:p w14:paraId="0EF45AA6" w14:textId="4DD56DE4" w:rsidR="00765117" w:rsidRPr="00B34B8F" w:rsidRDefault="00570B00" w:rsidP="00570B00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>T</w:t>
            </w:r>
            <w:r w:rsidR="00B54B99">
              <w:rPr>
                <w:sz w:val="22"/>
              </w:rPr>
              <w:t>est system identified</w:t>
            </w:r>
          </w:p>
        </w:tc>
        <w:tc>
          <w:tcPr>
            <w:tcW w:w="2160" w:type="dxa"/>
          </w:tcPr>
          <w:p w14:paraId="688F84BB" w14:textId="1670B52A" w:rsidR="00765117" w:rsidRDefault="00570B00" w:rsidP="00B34B8F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>T</w:t>
            </w:r>
            <w:r w:rsidR="00B34B8F" w:rsidRPr="00B34B8F">
              <w:rPr>
                <w:sz w:val="22"/>
              </w:rPr>
              <w:t>est systems listed below</w:t>
            </w:r>
          </w:p>
          <w:p w14:paraId="0EF45AA7" w14:textId="23ED1C83" w:rsidR="0034436F" w:rsidRPr="00B34B8F" w:rsidRDefault="0034436F" w:rsidP="0034436F">
            <w:pPr>
              <w:pStyle w:val="Table"/>
              <w:rPr>
                <w:sz w:val="22"/>
              </w:rPr>
            </w:pPr>
          </w:p>
        </w:tc>
        <w:tc>
          <w:tcPr>
            <w:tcW w:w="1350" w:type="dxa"/>
          </w:tcPr>
          <w:p w14:paraId="0EF45AA8" w14:textId="77777777" w:rsidR="00765117" w:rsidRPr="00B34B8F" w:rsidRDefault="00765117" w:rsidP="00BA0E54">
            <w:pPr>
              <w:pStyle w:val="Table"/>
              <w:rPr>
                <w:sz w:val="22"/>
              </w:rPr>
            </w:pPr>
            <w:r w:rsidRPr="00B34B8F">
              <w:rPr>
                <w:sz w:val="22"/>
              </w:rPr>
              <w:sym w:font="Wingdings" w:char="F0FE"/>
            </w:r>
            <w:r w:rsidRPr="00B34B8F">
              <w:rPr>
                <w:sz w:val="22"/>
              </w:rPr>
              <w:t xml:space="preserve"> Pass</w:t>
            </w:r>
          </w:p>
          <w:p w14:paraId="0EF45AA9" w14:textId="77777777" w:rsidR="00765117" w:rsidRPr="00B34B8F" w:rsidRDefault="00765117" w:rsidP="00BA0E54">
            <w:pPr>
              <w:pStyle w:val="Table"/>
              <w:rPr>
                <w:sz w:val="22"/>
              </w:rPr>
            </w:pPr>
            <w:r w:rsidRPr="00B34B8F">
              <w:rPr>
                <w:sz w:val="22"/>
              </w:rPr>
              <w:sym w:font="Wingdings" w:char="F0A8"/>
            </w:r>
            <w:r w:rsidRPr="00B34B8F">
              <w:rPr>
                <w:sz w:val="22"/>
              </w:rPr>
              <w:t xml:space="preserve"> Fail</w:t>
            </w:r>
          </w:p>
        </w:tc>
        <w:tc>
          <w:tcPr>
            <w:tcW w:w="1843" w:type="dxa"/>
          </w:tcPr>
          <w:p w14:paraId="0EF45AAA" w14:textId="3B075DF3" w:rsidR="00765117" w:rsidRPr="00B34B8F" w:rsidRDefault="00765117" w:rsidP="00BA0E54">
            <w:pPr>
              <w:pStyle w:val="Table"/>
              <w:jc w:val="center"/>
              <w:rPr>
                <w:sz w:val="22"/>
              </w:rPr>
            </w:pPr>
          </w:p>
        </w:tc>
      </w:tr>
      <w:tr w:rsidR="00D563FE" w14:paraId="5C350FD3" w14:textId="77777777" w:rsidTr="007807A2">
        <w:trPr>
          <w:cantSplit/>
          <w:trHeight w:val="400"/>
        </w:trPr>
        <w:tc>
          <w:tcPr>
            <w:tcW w:w="623" w:type="dxa"/>
          </w:tcPr>
          <w:p w14:paraId="5D683DC2" w14:textId="118A6D24" w:rsidR="00D563FE" w:rsidRDefault="00D563FE" w:rsidP="00BA0E54">
            <w:pPr>
              <w:pStyle w:val="Table"/>
            </w:pPr>
            <w:r>
              <w:lastRenderedPageBreak/>
              <w:t xml:space="preserve">2. </w:t>
            </w:r>
          </w:p>
        </w:tc>
        <w:tc>
          <w:tcPr>
            <w:tcW w:w="5220" w:type="dxa"/>
          </w:tcPr>
          <w:p w14:paraId="331D24D8" w14:textId="2B808D77" w:rsidR="00D563FE" w:rsidRDefault="00D563FE" w:rsidP="00723C24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Using the SYSTEM_DISC table in SQL, edit the discovery data in the table for the selected test systems as follows:</w:t>
            </w:r>
          </w:p>
          <w:p w14:paraId="629F1502" w14:textId="6EF63180" w:rsidR="00D563FE" w:rsidRDefault="00DD1364" w:rsidP="00723C24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b/>
                <w:sz w:val="22"/>
                <w:szCs w:val="20"/>
              </w:rPr>
              <w:t>ALL</w:t>
            </w:r>
            <w:r w:rsidR="00D563FE" w:rsidRPr="007807A2">
              <w:rPr>
                <w:rFonts w:cs="Arial"/>
                <w:b/>
                <w:sz w:val="22"/>
                <w:szCs w:val="20"/>
              </w:rPr>
              <w:t xml:space="preserve"> test systems</w:t>
            </w:r>
            <w:r w:rsidR="00D563FE">
              <w:rPr>
                <w:rFonts w:cs="Arial"/>
                <w:sz w:val="22"/>
                <w:szCs w:val="20"/>
              </w:rPr>
              <w:t xml:space="preserve"> : Delete the distinguished name</w:t>
            </w:r>
          </w:p>
          <w:p w14:paraId="4ECA2860" w14:textId="69AA9D49" w:rsidR="00D563FE" w:rsidRDefault="00DD1364" w:rsidP="007807A2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b/>
                <w:sz w:val="22"/>
                <w:szCs w:val="20"/>
              </w:rPr>
              <w:t>TestSystem3 &amp; TestSystem4</w:t>
            </w:r>
            <w:r w:rsidR="00D563FE">
              <w:rPr>
                <w:rFonts w:cs="Arial"/>
                <w:sz w:val="22"/>
                <w:szCs w:val="20"/>
              </w:rPr>
              <w:t xml:space="preserve"> : </w:t>
            </w:r>
            <w:r>
              <w:rPr>
                <w:rFonts w:cs="Arial"/>
                <w:sz w:val="22"/>
                <w:szCs w:val="20"/>
              </w:rPr>
              <w:t>Delete</w:t>
            </w:r>
            <w:r w:rsidR="00D563FE">
              <w:rPr>
                <w:rFonts w:cs="Arial"/>
                <w:sz w:val="22"/>
                <w:szCs w:val="20"/>
              </w:rPr>
              <w:t xml:space="preserve"> </w:t>
            </w:r>
            <w:r>
              <w:rPr>
                <w:rFonts w:cs="Arial"/>
                <w:sz w:val="22"/>
                <w:szCs w:val="20"/>
              </w:rPr>
              <w:t>any values in the</w:t>
            </w:r>
            <w:r w:rsidR="00D563FE">
              <w:rPr>
                <w:rFonts w:cs="Arial"/>
                <w:sz w:val="22"/>
                <w:szCs w:val="20"/>
              </w:rPr>
              <w:t xml:space="preserve"> </w:t>
            </w:r>
            <w:r w:rsidR="00D563FE" w:rsidRPr="009F48C2">
              <w:rPr>
                <w:rFonts w:cs="Arial"/>
                <w:sz w:val="22"/>
                <w:szCs w:val="20"/>
              </w:rPr>
              <w:t>companyAttributeMachineCategory</w:t>
            </w:r>
            <w:r w:rsidR="00D563FE">
              <w:rPr>
                <w:rFonts w:cs="Arial"/>
                <w:sz w:val="22"/>
                <w:szCs w:val="20"/>
              </w:rPr>
              <w:t xml:space="preserve"> </w:t>
            </w:r>
            <w:r>
              <w:rPr>
                <w:rFonts w:cs="Arial"/>
                <w:sz w:val="22"/>
                <w:szCs w:val="20"/>
              </w:rPr>
              <w:t>or</w:t>
            </w:r>
            <w:r w:rsidR="00D563FE">
              <w:rPr>
                <w:rFonts w:cs="Arial"/>
                <w:sz w:val="22"/>
                <w:szCs w:val="20"/>
              </w:rPr>
              <w:t xml:space="preserve"> the companyAttributeMachineType properties </w:t>
            </w:r>
          </w:p>
          <w:p w14:paraId="03162E45" w14:textId="5160EB09" w:rsidR="00D563FE" w:rsidRDefault="00D563FE" w:rsidP="007807A2">
            <w:pPr>
              <w:widowControl/>
              <w:spacing w:before="120" w:after="60"/>
              <w:textAlignment w:val="center"/>
              <w:rPr>
                <w:rFonts w:cs="Arial"/>
                <w:sz w:val="22"/>
                <w:szCs w:val="20"/>
              </w:rPr>
            </w:pPr>
          </w:p>
        </w:tc>
        <w:tc>
          <w:tcPr>
            <w:tcW w:w="1980" w:type="dxa"/>
          </w:tcPr>
          <w:p w14:paraId="04F9CB09" w14:textId="566B9D30" w:rsidR="00D563FE" w:rsidRDefault="00D563FE" w:rsidP="00B54B99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 xml:space="preserve">The discovery records in SCCM SQL have been modified in SQL </w:t>
            </w:r>
            <w:r w:rsidR="00DD1364">
              <w:rPr>
                <w:sz w:val="22"/>
              </w:rPr>
              <w:t>for the test systems</w:t>
            </w:r>
          </w:p>
        </w:tc>
        <w:tc>
          <w:tcPr>
            <w:tcW w:w="2160" w:type="dxa"/>
          </w:tcPr>
          <w:p w14:paraId="31587B5C" w14:textId="77777777" w:rsidR="00D563FE" w:rsidRDefault="00D563FE" w:rsidP="007807A2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 xml:space="preserve">The discovery records in SCCM SQL have been modified in SQL, evidence saved </w:t>
            </w:r>
          </w:p>
          <w:p w14:paraId="2A813CAF" w14:textId="77777777" w:rsidR="00D563FE" w:rsidRDefault="00D563FE" w:rsidP="007807A2">
            <w:pPr>
              <w:pStyle w:val="Table"/>
              <w:rPr>
                <w:sz w:val="22"/>
              </w:rPr>
            </w:pPr>
          </w:p>
          <w:p w14:paraId="7DEED410" w14:textId="28FD0C0E" w:rsidR="00D563FE" w:rsidRPr="00B34B8F" w:rsidRDefault="00D563FE" w:rsidP="007807A2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>See evidence 2.</w:t>
            </w:r>
          </w:p>
        </w:tc>
        <w:tc>
          <w:tcPr>
            <w:tcW w:w="1350" w:type="dxa"/>
          </w:tcPr>
          <w:p w14:paraId="5B094DC7" w14:textId="77777777" w:rsidR="00D563FE" w:rsidRPr="00B34B8F" w:rsidRDefault="00D563FE" w:rsidP="007807A2">
            <w:pPr>
              <w:pStyle w:val="Table"/>
              <w:rPr>
                <w:sz w:val="22"/>
              </w:rPr>
            </w:pPr>
            <w:r w:rsidRPr="00B34B8F">
              <w:rPr>
                <w:sz w:val="22"/>
              </w:rPr>
              <w:sym w:font="Wingdings" w:char="F0FE"/>
            </w:r>
            <w:r w:rsidRPr="00B34B8F">
              <w:rPr>
                <w:sz w:val="22"/>
              </w:rPr>
              <w:t xml:space="preserve"> Pass</w:t>
            </w:r>
          </w:p>
          <w:p w14:paraId="4E4A58B2" w14:textId="0EF9A9A2" w:rsidR="00D563FE" w:rsidRPr="00B34B8F" w:rsidRDefault="00D563FE" w:rsidP="007807A2">
            <w:pPr>
              <w:pStyle w:val="Table"/>
              <w:rPr>
                <w:sz w:val="22"/>
              </w:rPr>
            </w:pPr>
            <w:r w:rsidRPr="00B34B8F">
              <w:rPr>
                <w:sz w:val="22"/>
              </w:rPr>
              <w:sym w:font="Wingdings" w:char="F0A8"/>
            </w:r>
            <w:r w:rsidRPr="00B34B8F">
              <w:rPr>
                <w:sz w:val="22"/>
              </w:rPr>
              <w:t xml:space="preserve"> Fail</w:t>
            </w:r>
          </w:p>
        </w:tc>
        <w:tc>
          <w:tcPr>
            <w:tcW w:w="1843" w:type="dxa"/>
          </w:tcPr>
          <w:p w14:paraId="15398F24" w14:textId="571D1003" w:rsidR="00D563FE" w:rsidRPr="00B34B8F" w:rsidRDefault="00D563FE" w:rsidP="00BA0E54">
            <w:pPr>
              <w:pStyle w:val="Table"/>
              <w:jc w:val="center"/>
              <w:rPr>
                <w:sz w:val="22"/>
              </w:rPr>
            </w:pPr>
          </w:p>
        </w:tc>
      </w:tr>
    </w:tbl>
    <w:p w14:paraId="0EF45ADC" w14:textId="001B4605" w:rsidR="0097436A" w:rsidRPr="0076388E" w:rsidRDefault="0097436A" w:rsidP="0097436A">
      <w:pPr>
        <w:pStyle w:val="NormalWeb"/>
        <w:spacing w:before="0" w:beforeAutospacing="0" w:after="0" w:afterAutospacing="0"/>
        <w:ind w:left="540"/>
        <w:rPr>
          <w:rFonts w:ascii="Arial" w:hAnsi="Arial" w:cs="Arial"/>
          <w:sz w:val="20"/>
          <w:szCs w:val="20"/>
        </w:rPr>
      </w:pPr>
      <w:r w:rsidRPr="0076388E">
        <w:rPr>
          <w:rFonts w:ascii="Arial" w:hAnsi="Arial" w:cs="Arial"/>
          <w:sz w:val="20"/>
          <w:szCs w:val="20"/>
        </w:rPr>
        <w:t> </w:t>
      </w:r>
    </w:p>
    <w:p w14:paraId="5833CA1A" w14:textId="5EA5A6AF" w:rsidR="00755B50" w:rsidRDefault="00755B50" w:rsidP="00BA092C">
      <w:pPr>
        <w:pStyle w:val="Heading1"/>
      </w:pPr>
      <w:bookmarkStart w:id="30" w:name="_Toc463451522"/>
      <w:r>
        <w:t>Execute the Install Plan</w:t>
      </w:r>
      <w:bookmarkEnd w:id="30"/>
      <w:r>
        <w:t xml:space="preserve"> </w:t>
      </w:r>
    </w:p>
    <w:p w14:paraId="13F86696" w14:textId="1DA02003" w:rsidR="00755B50" w:rsidRPr="00755B50" w:rsidRDefault="00755B50" w:rsidP="00755B50">
      <w:r>
        <w:t xml:space="preserve">Execute the Install Plan </w:t>
      </w:r>
      <w:r w:rsidR="00B34B8F">
        <w:t xml:space="preserve">from the CRQ documentation </w:t>
      </w:r>
      <w:r>
        <w:t>and wait at least 30 minutes for SCCM to process the data before collecting post evidence</w:t>
      </w:r>
    </w:p>
    <w:p w14:paraId="3D2FC9C3" w14:textId="77777777" w:rsidR="00DD1364" w:rsidRDefault="00DD1364">
      <w:pPr>
        <w:widowControl/>
        <w:spacing w:before="0" w:after="200" w:line="276" w:lineRule="auto"/>
        <w:rPr>
          <w:rFonts w:eastAsia="Times"/>
          <w:b/>
          <w:smallCaps/>
          <w:sz w:val="28"/>
          <w:szCs w:val="20"/>
          <w:u w:val="single"/>
        </w:rPr>
      </w:pPr>
      <w:r>
        <w:br w:type="page"/>
      </w:r>
    </w:p>
    <w:p w14:paraId="0EF45ADD" w14:textId="2EA9A51B" w:rsidR="0097436A" w:rsidRPr="0076388E" w:rsidRDefault="00952C2B" w:rsidP="00BA092C">
      <w:pPr>
        <w:pStyle w:val="Heading1"/>
      </w:pPr>
      <w:bookmarkStart w:id="31" w:name="_Toc463451523"/>
      <w:r>
        <w:lastRenderedPageBreak/>
        <w:t xml:space="preserve">Post Execution </w:t>
      </w:r>
      <w:r w:rsidR="00071D23">
        <w:t>Test Plan</w:t>
      </w:r>
      <w:bookmarkEnd w:id="31"/>
    </w:p>
    <w:p w14:paraId="0EF45ADE" w14:textId="21582C76" w:rsidR="0097436A" w:rsidRPr="0076388E" w:rsidRDefault="0097436A" w:rsidP="0097436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6388E">
        <w:rPr>
          <w:rFonts w:ascii="Arial" w:hAnsi="Arial" w:cs="Arial"/>
          <w:sz w:val="20"/>
          <w:szCs w:val="20"/>
        </w:rPr>
        <w:t> </w:t>
      </w:r>
      <w:r w:rsidR="00BA092C">
        <w:rPr>
          <w:rFonts w:ascii="Arial" w:hAnsi="Arial" w:cs="Arial"/>
          <w:sz w:val="20"/>
          <w:szCs w:val="20"/>
        </w:rPr>
        <w:t>Test plan to be executed at least 30 minutes after execution of the install plan</w:t>
      </w:r>
    </w:p>
    <w:tbl>
      <w:tblPr>
        <w:tblW w:w="5000" w:type="pct"/>
        <w:tblInd w:w="1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3130"/>
        <w:gridCol w:w="2975"/>
        <w:gridCol w:w="3165"/>
        <w:gridCol w:w="1350"/>
        <w:gridCol w:w="1843"/>
      </w:tblGrid>
      <w:tr w:rsidR="0097436A" w:rsidRPr="00DC71AB" w14:paraId="0EF45AE5" w14:textId="77777777" w:rsidTr="00BA0E54">
        <w:trPr>
          <w:cantSplit/>
          <w:trHeight w:val="400"/>
          <w:tblHeader/>
        </w:trPr>
        <w:tc>
          <w:tcPr>
            <w:tcW w:w="713" w:type="dxa"/>
            <w:shd w:val="clear" w:color="auto" w:fill="E0E0E0"/>
          </w:tcPr>
          <w:p w14:paraId="0EF45ADF" w14:textId="77777777" w:rsidR="0097436A" w:rsidRPr="00DC71AB" w:rsidRDefault="0097436A" w:rsidP="00BA0E54">
            <w:pPr>
              <w:pStyle w:val="Table"/>
              <w:ind w:right="-88"/>
              <w:jc w:val="center"/>
              <w:rPr>
                <w:b/>
              </w:rPr>
            </w:pPr>
            <w:r w:rsidRPr="00DC71AB">
              <w:rPr>
                <w:b/>
              </w:rPr>
              <w:t>Step</w:t>
            </w:r>
            <w:r w:rsidRPr="00DC71AB">
              <w:rPr>
                <w:b/>
              </w:rPr>
              <w:br/>
              <w:t>#</w:t>
            </w:r>
          </w:p>
        </w:tc>
        <w:tc>
          <w:tcPr>
            <w:tcW w:w="3130" w:type="dxa"/>
            <w:shd w:val="clear" w:color="auto" w:fill="E0E0E0"/>
          </w:tcPr>
          <w:p w14:paraId="0EF45AE0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Steps</w:t>
            </w:r>
          </w:p>
        </w:tc>
        <w:tc>
          <w:tcPr>
            <w:tcW w:w="2975" w:type="dxa"/>
            <w:shd w:val="clear" w:color="auto" w:fill="E0E0E0"/>
          </w:tcPr>
          <w:p w14:paraId="0EF45AE1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Expected Results</w:t>
            </w:r>
          </w:p>
        </w:tc>
        <w:tc>
          <w:tcPr>
            <w:tcW w:w="3165" w:type="dxa"/>
            <w:shd w:val="clear" w:color="auto" w:fill="E0E0E0"/>
          </w:tcPr>
          <w:p w14:paraId="0EF45AE2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Actual Results / Associated Documents ref.</w:t>
            </w:r>
          </w:p>
        </w:tc>
        <w:tc>
          <w:tcPr>
            <w:tcW w:w="1350" w:type="dxa"/>
            <w:shd w:val="clear" w:color="auto" w:fill="E0E0E0"/>
          </w:tcPr>
          <w:p w14:paraId="0EF45AE3" w14:textId="77777777" w:rsidR="0097436A" w:rsidRPr="00DC71AB" w:rsidRDefault="0097436A" w:rsidP="00BA0E54">
            <w:pPr>
              <w:pStyle w:val="Table"/>
              <w:jc w:val="center"/>
              <w:rPr>
                <w:b/>
              </w:rPr>
            </w:pPr>
            <w:r w:rsidRPr="00DC71AB">
              <w:rPr>
                <w:b/>
              </w:rPr>
              <w:t>Conclusion</w:t>
            </w:r>
          </w:p>
        </w:tc>
        <w:tc>
          <w:tcPr>
            <w:tcW w:w="1843" w:type="dxa"/>
            <w:shd w:val="clear" w:color="auto" w:fill="E0E0E0"/>
          </w:tcPr>
          <w:p w14:paraId="0EF45AE4" w14:textId="77777777" w:rsidR="0097436A" w:rsidRPr="00DC71AB" w:rsidRDefault="0097436A" w:rsidP="00BA0E54">
            <w:pPr>
              <w:pStyle w:val="Table"/>
              <w:spacing w:before="60"/>
              <w:jc w:val="center"/>
              <w:rPr>
                <w:b/>
              </w:rPr>
            </w:pPr>
            <w:r w:rsidRPr="00DC71AB">
              <w:rPr>
                <w:rFonts w:cs="Arial"/>
                <w:b/>
              </w:rPr>
              <w:t>Tester’s Initials / Date</w:t>
            </w:r>
            <w:r>
              <w:rPr>
                <w:rFonts w:cs="Arial"/>
                <w:b/>
              </w:rPr>
              <w:br/>
            </w:r>
            <w:r w:rsidRPr="00DC71AB">
              <w:rPr>
                <w:rFonts w:cs="Arial"/>
                <w:b/>
              </w:rPr>
              <w:t>(dd-mmm-yyyy)</w:t>
            </w:r>
          </w:p>
        </w:tc>
      </w:tr>
      <w:tr w:rsidR="00765117" w14:paraId="0EF45AED" w14:textId="77777777" w:rsidTr="00BA0E54">
        <w:trPr>
          <w:cantSplit/>
          <w:trHeight w:val="400"/>
        </w:trPr>
        <w:tc>
          <w:tcPr>
            <w:tcW w:w="713" w:type="dxa"/>
          </w:tcPr>
          <w:p w14:paraId="0EF45AE6" w14:textId="41A3916F" w:rsidR="00765117" w:rsidRDefault="00422490" w:rsidP="00BA0E54">
            <w:pPr>
              <w:pStyle w:val="Table"/>
            </w:pPr>
            <w:r>
              <w:t>3</w:t>
            </w:r>
          </w:p>
        </w:tc>
        <w:tc>
          <w:tcPr>
            <w:tcW w:w="3130" w:type="dxa"/>
          </w:tcPr>
          <w:p w14:paraId="741A5B12" w14:textId="6D82D738" w:rsidR="00765117" w:rsidRPr="00615DA0" w:rsidRDefault="00CE0C6C" w:rsidP="00B34B8F">
            <w:pPr>
              <w:widowControl/>
              <w:spacing w:before="120" w:after="60"/>
              <w:textAlignment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Cs w:val="20"/>
              </w:rPr>
              <w:t xml:space="preserve">From the System_DISC table in SQL, collect data evidence for the test systems showing that their distinguished name is now populated and that </w:t>
            </w:r>
            <w:r w:rsidR="00DD1364">
              <w:rPr>
                <w:rFonts w:cs="Arial"/>
                <w:szCs w:val="20"/>
              </w:rPr>
              <w:t>the</w:t>
            </w:r>
            <w:r>
              <w:rPr>
                <w:rFonts w:cs="Arial"/>
                <w:szCs w:val="20"/>
              </w:rPr>
              <w:t xml:space="preserve"> company attributes </w:t>
            </w:r>
            <w:r w:rsidR="00422490">
              <w:t xml:space="preserve">have been updated to reflect their AD value </w:t>
            </w:r>
            <w:r w:rsidR="00DD1364">
              <w:t>for test systes 3 &amp; 4</w:t>
            </w:r>
          </w:p>
          <w:p w14:paraId="0EF45AE7" w14:textId="15DE5674" w:rsidR="00765117" w:rsidRPr="0076388E" w:rsidRDefault="00765117" w:rsidP="00BA0E54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</w:p>
        </w:tc>
        <w:tc>
          <w:tcPr>
            <w:tcW w:w="2975" w:type="dxa"/>
          </w:tcPr>
          <w:p w14:paraId="1509154E" w14:textId="39C505EF" w:rsidR="00765117" w:rsidRDefault="00765117" w:rsidP="00BA0E54">
            <w:pPr>
              <w:pStyle w:val="Table"/>
            </w:pPr>
            <w:r>
              <w:t>Post execution data saved</w:t>
            </w:r>
            <w:r w:rsidR="00B34B8F">
              <w:t xml:space="preserve"> showing the selected test systems now have a distinguished name in SCCM</w:t>
            </w:r>
            <w:r w:rsidR="00422490">
              <w:t xml:space="preserve"> and </w:t>
            </w:r>
            <w:r w:rsidR="00DD1364">
              <w:rPr>
                <w:rFonts w:cs="Arial"/>
                <w:szCs w:val="20"/>
              </w:rPr>
              <w:t xml:space="preserve">the company attributes </w:t>
            </w:r>
            <w:r w:rsidR="00DD1364">
              <w:t>have been populated with values from AD for TestSystem3 and TestSystem4</w:t>
            </w:r>
          </w:p>
          <w:p w14:paraId="1E37679B" w14:textId="77777777" w:rsidR="00B34B8F" w:rsidRDefault="00B34B8F" w:rsidP="00BA0E54">
            <w:pPr>
              <w:pStyle w:val="Table"/>
            </w:pPr>
          </w:p>
          <w:p w14:paraId="0EF45AE8" w14:textId="26049E68" w:rsidR="00765117" w:rsidRDefault="00765117" w:rsidP="00B34B8F">
            <w:pPr>
              <w:pStyle w:val="Table"/>
            </w:pPr>
          </w:p>
        </w:tc>
        <w:tc>
          <w:tcPr>
            <w:tcW w:w="3165" w:type="dxa"/>
          </w:tcPr>
          <w:p w14:paraId="0EC4342E" w14:textId="782DC274" w:rsidR="00422490" w:rsidRDefault="00422490" w:rsidP="00BA0E54">
            <w:pPr>
              <w:pStyle w:val="Table"/>
            </w:pPr>
            <w:r>
              <w:t>SCCM data has been successfully updated in SQL</w:t>
            </w:r>
          </w:p>
          <w:p w14:paraId="0EF45AE9" w14:textId="181279F1" w:rsidR="00765117" w:rsidRDefault="00422490" w:rsidP="00BA0E54">
            <w:pPr>
              <w:pStyle w:val="Table"/>
            </w:pPr>
            <w:r>
              <w:t>See Evidence 3.</w:t>
            </w:r>
          </w:p>
        </w:tc>
        <w:tc>
          <w:tcPr>
            <w:tcW w:w="1350" w:type="dxa"/>
          </w:tcPr>
          <w:p w14:paraId="46E874C9" w14:textId="77777777" w:rsidR="00765117" w:rsidRDefault="00765117" w:rsidP="00755B50">
            <w:pPr>
              <w:pStyle w:val="Table"/>
            </w:pPr>
            <w:r>
              <w:sym w:font="Wingdings" w:char="F0FE"/>
            </w:r>
            <w:r>
              <w:t xml:space="preserve"> Pass</w:t>
            </w:r>
          </w:p>
          <w:p w14:paraId="0EF45AEB" w14:textId="5ED52F5D" w:rsidR="00765117" w:rsidRDefault="00765117" w:rsidP="00BA0E54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0EF45AEC" w14:textId="3EABD54E" w:rsidR="00765117" w:rsidRDefault="00765117" w:rsidP="00BA0E54">
            <w:pPr>
              <w:pStyle w:val="Table"/>
              <w:jc w:val="center"/>
            </w:pPr>
          </w:p>
        </w:tc>
      </w:tr>
      <w:tr w:rsidR="00765117" w14:paraId="0EF45B05" w14:textId="77777777" w:rsidTr="00BA0E54">
        <w:trPr>
          <w:cantSplit/>
          <w:trHeight w:val="400"/>
        </w:trPr>
        <w:tc>
          <w:tcPr>
            <w:tcW w:w="713" w:type="dxa"/>
          </w:tcPr>
          <w:p w14:paraId="0EF45AFE" w14:textId="469508C9" w:rsidR="00765117" w:rsidRDefault="00765117" w:rsidP="00BA0E54">
            <w:pPr>
              <w:pStyle w:val="Table"/>
            </w:pPr>
            <w:r>
              <w:t>4.</w:t>
            </w:r>
          </w:p>
        </w:tc>
        <w:tc>
          <w:tcPr>
            <w:tcW w:w="3130" w:type="dxa"/>
          </w:tcPr>
          <w:p w14:paraId="0EF45AFF" w14:textId="5A5902FC" w:rsidR="00765117" w:rsidRPr="0076388E" w:rsidRDefault="00422490" w:rsidP="00755B50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Save a copy of the ExtendedSystemDiscovery.Log and identify the entries that show the DDR being created for the test systems</w:t>
            </w:r>
          </w:p>
        </w:tc>
        <w:tc>
          <w:tcPr>
            <w:tcW w:w="2975" w:type="dxa"/>
          </w:tcPr>
          <w:p w14:paraId="0EF45B00" w14:textId="03328FF7" w:rsidR="00765117" w:rsidRDefault="00422490" w:rsidP="00755B50">
            <w:pPr>
              <w:pStyle w:val="Table"/>
            </w:pPr>
            <w:r>
              <w:t>Log saved and log entries identified</w:t>
            </w:r>
          </w:p>
        </w:tc>
        <w:tc>
          <w:tcPr>
            <w:tcW w:w="3165" w:type="dxa"/>
          </w:tcPr>
          <w:p w14:paraId="0EF45B01" w14:textId="4F8CC0E1" w:rsidR="00765117" w:rsidRPr="00216B3D" w:rsidRDefault="00422490" w:rsidP="00BA0E54">
            <w:r>
              <w:t>Log saved with entries showing DDRs were created for the test systems</w:t>
            </w:r>
          </w:p>
        </w:tc>
        <w:tc>
          <w:tcPr>
            <w:tcW w:w="1350" w:type="dxa"/>
          </w:tcPr>
          <w:p w14:paraId="0EF45B02" w14:textId="77777777" w:rsidR="00765117" w:rsidRDefault="00765117" w:rsidP="00BA0E54">
            <w:pPr>
              <w:pStyle w:val="Table"/>
            </w:pPr>
            <w:r>
              <w:sym w:font="Wingdings" w:char="F0FE"/>
            </w:r>
            <w:r>
              <w:t>Pass</w:t>
            </w:r>
          </w:p>
          <w:p w14:paraId="0EF45B03" w14:textId="77777777" w:rsidR="00765117" w:rsidRDefault="00765117" w:rsidP="00BA0E54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0EF45B04" w14:textId="3AD96817" w:rsidR="00765117" w:rsidRDefault="00765117" w:rsidP="00BA0E54">
            <w:pPr>
              <w:pStyle w:val="Table"/>
              <w:jc w:val="center"/>
            </w:pPr>
          </w:p>
        </w:tc>
      </w:tr>
      <w:tr w:rsidR="00765117" w14:paraId="0EF45B15" w14:textId="77777777" w:rsidTr="00BA0E54">
        <w:trPr>
          <w:cantSplit/>
          <w:trHeight w:val="400"/>
        </w:trPr>
        <w:tc>
          <w:tcPr>
            <w:tcW w:w="713" w:type="dxa"/>
          </w:tcPr>
          <w:p w14:paraId="0EF45B0E" w14:textId="15662C99" w:rsidR="00765117" w:rsidRDefault="00422490" w:rsidP="00BA0E54">
            <w:pPr>
              <w:pStyle w:val="Table"/>
            </w:pPr>
            <w:r>
              <w:t>5</w:t>
            </w:r>
            <w:r w:rsidR="00765117">
              <w:t>.</w:t>
            </w:r>
          </w:p>
        </w:tc>
        <w:tc>
          <w:tcPr>
            <w:tcW w:w="3130" w:type="dxa"/>
          </w:tcPr>
          <w:p w14:paraId="5F52EC56" w14:textId="4D92B869" w:rsidR="00765117" w:rsidRDefault="00765117" w:rsidP="00BA0E54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Export of data from the table tbl_ExtDiscLogging in the SCCM_EXT database saved in Excel showing which systems had their Distinguished Name fixed.</w:t>
            </w:r>
          </w:p>
          <w:p w14:paraId="0EF45B0F" w14:textId="4211FC27" w:rsidR="00765117" w:rsidRPr="0076388E" w:rsidRDefault="00765117" w:rsidP="00BA0E54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</w:p>
        </w:tc>
        <w:tc>
          <w:tcPr>
            <w:tcW w:w="2975" w:type="dxa"/>
          </w:tcPr>
          <w:p w14:paraId="0EF45B10" w14:textId="06C91F4D" w:rsidR="00765117" w:rsidRDefault="00422490" w:rsidP="00BA0E54">
            <w:pPr>
              <w:pStyle w:val="Table"/>
            </w:pPr>
            <w:r>
              <w:t>Time stamped SQL data s</w:t>
            </w:r>
            <w:r w:rsidR="00765117">
              <w:t>aved</w:t>
            </w:r>
            <w:r>
              <w:t xml:space="preserve"> showing pre-SCCM data and the AD data that replaced it</w:t>
            </w:r>
          </w:p>
        </w:tc>
        <w:tc>
          <w:tcPr>
            <w:tcW w:w="3165" w:type="dxa"/>
          </w:tcPr>
          <w:p w14:paraId="0EF45B11" w14:textId="2C09B6C0" w:rsidR="00765117" w:rsidRPr="00216B3D" w:rsidRDefault="00422490" w:rsidP="00422490">
            <w:r>
              <w:t>SQL data saved showing entries for the test systems SCCM data and replacement AD data</w:t>
            </w:r>
          </w:p>
        </w:tc>
        <w:tc>
          <w:tcPr>
            <w:tcW w:w="1350" w:type="dxa"/>
          </w:tcPr>
          <w:p w14:paraId="0EF45B12" w14:textId="77777777" w:rsidR="00765117" w:rsidRDefault="00765117" w:rsidP="00BA0E54">
            <w:pPr>
              <w:pStyle w:val="Table"/>
            </w:pPr>
            <w:r>
              <w:sym w:font="Wingdings" w:char="F0FE"/>
            </w:r>
            <w:r>
              <w:t>Pass</w:t>
            </w:r>
          </w:p>
          <w:p w14:paraId="0EF45B13" w14:textId="77777777" w:rsidR="00765117" w:rsidRDefault="00765117" w:rsidP="00BA0E54">
            <w:pPr>
              <w:pStyle w:val="Table"/>
            </w:pPr>
            <w:r>
              <w:sym w:font="Wingdings" w:char="F0A8"/>
            </w:r>
            <w:r>
              <w:t xml:space="preserve"> Fail</w:t>
            </w:r>
          </w:p>
        </w:tc>
        <w:tc>
          <w:tcPr>
            <w:tcW w:w="1843" w:type="dxa"/>
          </w:tcPr>
          <w:p w14:paraId="0EF45B14" w14:textId="0B6C89F0" w:rsidR="00765117" w:rsidRDefault="00765117" w:rsidP="00BA0E54">
            <w:pPr>
              <w:pStyle w:val="Table"/>
              <w:jc w:val="center"/>
            </w:pPr>
          </w:p>
        </w:tc>
      </w:tr>
      <w:tr w:rsidR="001B1B80" w14:paraId="6FFB108F" w14:textId="77777777" w:rsidTr="00BA0E54">
        <w:trPr>
          <w:cantSplit/>
          <w:trHeight w:val="400"/>
        </w:trPr>
        <w:tc>
          <w:tcPr>
            <w:tcW w:w="713" w:type="dxa"/>
          </w:tcPr>
          <w:p w14:paraId="25427CE9" w14:textId="3B595B40" w:rsidR="001B1B80" w:rsidRDefault="001B1B80" w:rsidP="00BA0E54">
            <w:pPr>
              <w:pStyle w:val="Table"/>
            </w:pPr>
            <w:r>
              <w:lastRenderedPageBreak/>
              <w:t>6.</w:t>
            </w:r>
          </w:p>
        </w:tc>
        <w:tc>
          <w:tcPr>
            <w:tcW w:w="3130" w:type="dxa"/>
          </w:tcPr>
          <w:p w14:paraId="02BEBD02" w14:textId="77D8AE1F" w:rsidR="001B1B80" w:rsidRDefault="001B1B80" w:rsidP="001B1B80">
            <w:pPr>
              <w:widowControl/>
              <w:spacing w:before="120" w:after="60"/>
              <w:textAlignment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Verify that no Duplicate records have been created in the System_DISC table for the test systems</w:t>
            </w:r>
          </w:p>
        </w:tc>
        <w:tc>
          <w:tcPr>
            <w:tcW w:w="2975" w:type="dxa"/>
          </w:tcPr>
          <w:p w14:paraId="6A659857" w14:textId="7A31D96A" w:rsidR="001B1B80" w:rsidRDefault="001B1B80" w:rsidP="001B1B80">
            <w:pPr>
              <w:pStyle w:val="Table"/>
            </w:pPr>
            <w:r>
              <w:t>No duplicate records have been created</w:t>
            </w:r>
          </w:p>
        </w:tc>
        <w:tc>
          <w:tcPr>
            <w:tcW w:w="3165" w:type="dxa"/>
          </w:tcPr>
          <w:p w14:paraId="56923EA9" w14:textId="77777777" w:rsidR="001B1B80" w:rsidRDefault="001B1B80" w:rsidP="00422490"/>
        </w:tc>
        <w:tc>
          <w:tcPr>
            <w:tcW w:w="1350" w:type="dxa"/>
          </w:tcPr>
          <w:p w14:paraId="437AD04E" w14:textId="77777777" w:rsidR="001B1B80" w:rsidRDefault="001B1B80" w:rsidP="00BA0E54">
            <w:pPr>
              <w:pStyle w:val="Table"/>
            </w:pPr>
          </w:p>
        </w:tc>
        <w:tc>
          <w:tcPr>
            <w:tcW w:w="1843" w:type="dxa"/>
          </w:tcPr>
          <w:p w14:paraId="5996244A" w14:textId="77777777" w:rsidR="001B1B80" w:rsidRDefault="001B1B80" w:rsidP="00BA0E54">
            <w:pPr>
              <w:pStyle w:val="Table"/>
              <w:jc w:val="center"/>
            </w:pPr>
          </w:p>
        </w:tc>
      </w:tr>
    </w:tbl>
    <w:p w14:paraId="0EF45B65" w14:textId="77777777" w:rsidR="0097436A" w:rsidRPr="009B13A4" w:rsidRDefault="0097436A" w:rsidP="0097436A">
      <w:pPr>
        <w:pStyle w:val="Heading1"/>
        <w:pageBreakBefore/>
        <w:spacing w:after="120"/>
        <w:ind w:left="720"/>
      </w:pPr>
      <w:bookmarkStart w:id="32" w:name="_Toc463451524"/>
      <w:r w:rsidRPr="009B13A4">
        <w:lastRenderedPageBreak/>
        <w:t>Test Evidence</w:t>
      </w:r>
      <w:bookmarkEnd w:id="32"/>
      <w:r w:rsidRPr="009B13A4"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2258"/>
      </w:tblGrid>
      <w:tr w:rsidR="0097436A" w:rsidRPr="00081AC4" w14:paraId="0EF45B68" w14:textId="77777777" w:rsidTr="00BA0E54">
        <w:trPr>
          <w:cantSplit/>
          <w:tblHeader/>
        </w:trPr>
        <w:tc>
          <w:tcPr>
            <w:tcW w:w="918" w:type="dxa"/>
            <w:shd w:val="clear" w:color="auto" w:fill="auto"/>
          </w:tcPr>
          <w:p w14:paraId="0EF45B66" w14:textId="77777777" w:rsidR="0097436A" w:rsidRPr="00081AC4" w:rsidRDefault="0097436A" w:rsidP="00BA0E54">
            <w:pPr>
              <w:pStyle w:val="Table"/>
              <w:ind w:right="-88"/>
              <w:jc w:val="center"/>
              <w:rPr>
                <w:rFonts w:cs="Arial"/>
                <w:b/>
                <w:szCs w:val="20"/>
              </w:rPr>
            </w:pPr>
            <w:r w:rsidRPr="00081AC4">
              <w:rPr>
                <w:rFonts w:cs="Arial"/>
                <w:b/>
                <w:szCs w:val="20"/>
              </w:rPr>
              <w:t>Step</w:t>
            </w:r>
            <w:r w:rsidRPr="00081AC4">
              <w:rPr>
                <w:rFonts w:cs="Arial"/>
                <w:b/>
                <w:szCs w:val="20"/>
              </w:rPr>
              <w:br/>
              <w:t>#</w:t>
            </w:r>
          </w:p>
        </w:tc>
        <w:tc>
          <w:tcPr>
            <w:tcW w:w="12258" w:type="dxa"/>
            <w:shd w:val="clear" w:color="auto" w:fill="auto"/>
            <w:vAlign w:val="center"/>
          </w:tcPr>
          <w:p w14:paraId="0EF45B67" w14:textId="77777777" w:rsidR="0097436A" w:rsidRPr="00081AC4" w:rsidRDefault="0097436A" w:rsidP="00BA0E54">
            <w:pPr>
              <w:pStyle w:val="Table"/>
              <w:rPr>
                <w:rFonts w:cs="Arial"/>
                <w:b/>
                <w:szCs w:val="20"/>
              </w:rPr>
            </w:pPr>
          </w:p>
        </w:tc>
      </w:tr>
      <w:tr w:rsidR="007F4410" w:rsidRPr="007F4410" w14:paraId="2779C0EC" w14:textId="77777777" w:rsidTr="00BA0E54">
        <w:trPr>
          <w:cantSplit/>
        </w:trPr>
        <w:tc>
          <w:tcPr>
            <w:tcW w:w="918" w:type="dxa"/>
          </w:tcPr>
          <w:p w14:paraId="612C74B8" w14:textId="07DB7E23" w:rsidR="007F4410" w:rsidRDefault="007F4410" w:rsidP="00BA0E54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</w:p>
        </w:tc>
        <w:tc>
          <w:tcPr>
            <w:tcW w:w="12258" w:type="dxa"/>
          </w:tcPr>
          <w:p w14:paraId="3E1F8D52" w14:textId="77777777" w:rsidR="007F4410" w:rsidRDefault="007F4410" w:rsidP="007F4410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val="fr-FR" w:eastAsia="en-US"/>
              </w:rPr>
            </w:pPr>
          </w:p>
          <w:p w14:paraId="0186B27B" w14:textId="233B89BB" w:rsidR="007F4410" w:rsidRPr="007F4410" w:rsidRDefault="007F4410" w:rsidP="007F4410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val="fr-FR" w:eastAsia="en-US"/>
              </w:rPr>
            </w:pPr>
          </w:p>
        </w:tc>
      </w:tr>
      <w:tr w:rsidR="007F4410" w:rsidRPr="00931567" w14:paraId="69720229" w14:textId="77777777" w:rsidTr="00BA0E54">
        <w:trPr>
          <w:cantSplit/>
        </w:trPr>
        <w:tc>
          <w:tcPr>
            <w:tcW w:w="918" w:type="dxa"/>
          </w:tcPr>
          <w:p w14:paraId="0E822DB3" w14:textId="5B7D5A14" w:rsidR="007F4410" w:rsidRPr="007F4410" w:rsidRDefault="007F4410" w:rsidP="00BA0E54">
            <w:pPr>
              <w:pStyle w:val="Table"/>
              <w:rPr>
                <w:rFonts w:cs="Arial"/>
                <w:szCs w:val="20"/>
                <w:lang w:val="fr-FR"/>
              </w:rPr>
            </w:pPr>
            <w:r>
              <w:rPr>
                <w:rFonts w:cs="Arial"/>
                <w:szCs w:val="20"/>
              </w:rPr>
              <w:t>2.</w:t>
            </w:r>
          </w:p>
        </w:tc>
        <w:tc>
          <w:tcPr>
            <w:tcW w:w="12258" w:type="dxa"/>
          </w:tcPr>
          <w:p w14:paraId="331FE3C6" w14:textId="1957B6D7" w:rsidR="007F4410" w:rsidRPr="00931567" w:rsidRDefault="007F4410" w:rsidP="00931567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</w:p>
        </w:tc>
      </w:tr>
      <w:tr w:rsidR="007F4410" w:rsidRPr="00931567" w14:paraId="11FD91C5" w14:textId="77777777" w:rsidTr="00BA0E54">
        <w:trPr>
          <w:cantSplit/>
        </w:trPr>
        <w:tc>
          <w:tcPr>
            <w:tcW w:w="918" w:type="dxa"/>
          </w:tcPr>
          <w:p w14:paraId="5EC590B3" w14:textId="1F6D1136" w:rsidR="007F4410" w:rsidRPr="00931567" w:rsidRDefault="00DD1364" w:rsidP="00BA0E54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</w:t>
            </w:r>
          </w:p>
        </w:tc>
        <w:tc>
          <w:tcPr>
            <w:tcW w:w="12258" w:type="dxa"/>
          </w:tcPr>
          <w:p w14:paraId="5C4D0675" w14:textId="77777777" w:rsidR="007F4410" w:rsidRPr="00931567" w:rsidRDefault="007F4410" w:rsidP="00BA0E54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</w:p>
        </w:tc>
      </w:tr>
      <w:tr w:rsidR="007F4410" w:rsidRPr="00931567" w14:paraId="7CC1FA59" w14:textId="77777777" w:rsidTr="00BA0E54">
        <w:trPr>
          <w:cantSplit/>
        </w:trPr>
        <w:tc>
          <w:tcPr>
            <w:tcW w:w="918" w:type="dxa"/>
          </w:tcPr>
          <w:p w14:paraId="42EC48F2" w14:textId="67A1FCBB" w:rsidR="007F4410" w:rsidRPr="00931567" w:rsidRDefault="00DD1364" w:rsidP="00BA0E54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  <w:tc>
          <w:tcPr>
            <w:tcW w:w="12258" w:type="dxa"/>
          </w:tcPr>
          <w:p w14:paraId="7DB75197" w14:textId="77777777" w:rsidR="007F4410" w:rsidRPr="00931567" w:rsidRDefault="007F4410" w:rsidP="00BA0E54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</w:p>
        </w:tc>
      </w:tr>
      <w:tr w:rsidR="007F4410" w:rsidRPr="00931567" w14:paraId="2FAAB6B2" w14:textId="77777777" w:rsidTr="00BA0E54">
        <w:trPr>
          <w:cantSplit/>
        </w:trPr>
        <w:tc>
          <w:tcPr>
            <w:tcW w:w="918" w:type="dxa"/>
          </w:tcPr>
          <w:p w14:paraId="7954AED2" w14:textId="1619E96C" w:rsidR="007F4410" w:rsidRPr="00931567" w:rsidRDefault="00DD1364" w:rsidP="00BA0E54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</w:p>
        </w:tc>
        <w:tc>
          <w:tcPr>
            <w:tcW w:w="12258" w:type="dxa"/>
          </w:tcPr>
          <w:p w14:paraId="40C3B95B" w14:textId="77777777" w:rsidR="007F4410" w:rsidRPr="00931567" w:rsidRDefault="007F4410" w:rsidP="00BA0E54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</w:p>
        </w:tc>
      </w:tr>
      <w:tr w:rsidR="007F4410" w:rsidRPr="00931567" w14:paraId="03BEB072" w14:textId="77777777" w:rsidTr="00BA0E54">
        <w:trPr>
          <w:cantSplit/>
        </w:trPr>
        <w:tc>
          <w:tcPr>
            <w:tcW w:w="918" w:type="dxa"/>
          </w:tcPr>
          <w:p w14:paraId="04594CFC" w14:textId="39812EF3" w:rsidR="007F4410" w:rsidRPr="00931567" w:rsidRDefault="004A0709" w:rsidP="00BA0E54">
            <w:pPr>
              <w:pStyle w:val="Tabl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  <w:tc>
          <w:tcPr>
            <w:tcW w:w="12258" w:type="dxa"/>
          </w:tcPr>
          <w:p w14:paraId="70EB08D4" w14:textId="77777777" w:rsidR="007F4410" w:rsidRPr="00931567" w:rsidRDefault="007F4410" w:rsidP="00BA0E54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</w:p>
        </w:tc>
      </w:tr>
      <w:tr w:rsidR="0097436A" w:rsidRPr="00931567" w14:paraId="0EF45B6B" w14:textId="77777777" w:rsidTr="00BA0E54">
        <w:trPr>
          <w:cantSplit/>
        </w:trPr>
        <w:tc>
          <w:tcPr>
            <w:tcW w:w="918" w:type="dxa"/>
          </w:tcPr>
          <w:p w14:paraId="0EF45B69" w14:textId="45D0C756" w:rsidR="0097436A" w:rsidRPr="00931567" w:rsidRDefault="0097436A" w:rsidP="00BA0E54">
            <w:pPr>
              <w:pStyle w:val="Table"/>
              <w:rPr>
                <w:rFonts w:cs="Arial"/>
                <w:szCs w:val="20"/>
              </w:rPr>
            </w:pPr>
          </w:p>
        </w:tc>
        <w:tc>
          <w:tcPr>
            <w:tcW w:w="12258" w:type="dxa"/>
          </w:tcPr>
          <w:p w14:paraId="0EF45B6A" w14:textId="77777777" w:rsidR="0097436A" w:rsidRPr="00931567" w:rsidRDefault="0097436A" w:rsidP="00BA0E54">
            <w:pPr>
              <w:widowControl/>
              <w:spacing w:before="120" w:after="60"/>
              <w:contextualSpacing/>
              <w:textAlignment w:val="center"/>
              <w:rPr>
                <w:rFonts w:eastAsia="Calibri" w:cs="Arial"/>
                <w:szCs w:val="20"/>
                <w:lang w:eastAsia="en-US"/>
              </w:rPr>
            </w:pPr>
          </w:p>
        </w:tc>
      </w:tr>
    </w:tbl>
    <w:p w14:paraId="0EF45B72" w14:textId="62620EDF" w:rsidR="0097436A" w:rsidRDefault="00B34B8F" w:rsidP="00B54B99">
      <w:pPr>
        <w:pStyle w:val="Heading1"/>
        <w:numPr>
          <w:ilvl w:val="0"/>
          <w:numId w:val="0"/>
        </w:numPr>
        <w:ind w:left="716"/>
      </w:pPr>
      <w:bookmarkStart w:id="33" w:name="_Toc463451525"/>
      <w:r>
        <w:t xml:space="preserve">Appendix A : </w:t>
      </w:r>
      <w:r w:rsidR="00B54B99">
        <w:t xml:space="preserve">SQL </w:t>
      </w:r>
      <w:r>
        <w:t>Query to identify systems with missing distinguished name</w:t>
      </w:r>
      <w:bookmarkEnd w:id="33"/>
    </w:p>
    <w:p w14:paraId="1FB4A1B5" w14:textId="77777777" w:rsidR="00B34B8F" w:rsidRDefault="00B34B8F" w:rsidP="00B34B8F">
      <w:pPr>
        <w:rPr>
          <w:rFonts w:cs="Arial"/>
          <w:sz w:val="22"/>
          <w:szCs w:val="20"/>
        </w:rPr>
      </w:pPr>
    </w:p>
    <w:p w14:paraId="1D6C5037" w14:textId="77777777" w:rsidR="00B54B99" w:rsidRDefault="00B54B99" w:rsidP="00B54B99">
      <w:r>
        <w:t>SELECT     ItemKey, Netbios_Name0, Client0, SMS_Unique_Identifier0, Distinguished_Name0, companyAttributeMachineTy0, companyAttributeMachineCa0</w:t>
      </w:r>
    </w:p>
    <w:p w14:paraId="5F4DFE9B" w14:textId="77777777" w:rsidR="00B54B99" w:rsidRDefault="00B54B99" w:rsidP="00B54B99">
      <w:r>
        <w:t>FROM         dbo.System_DISC</w:t>
      </w:r>
    </w:p>
    <w:p w14:paraId="4E2D7C17" w14:textId="77777777" w:rsidR="00B54B99" w:rsidRDefault="00B54B99" w:rsidP="00B54B99">
      <w:r>
        <w:t>WHERE     (Distinguished_Name0 IS NULL OR</w:t>
      </w:r>
    </w:p>
    <w:p w14:paraId="41FE5AE4" w14:textId="77777777" w:rsidR="00B54B99" w:rsidRDefault="00B54B99" w:rsidP="00B54B99">
      <w:r>
        <w:t xml:space="preserve">                      Distinguished_Name0 = N'' OR</w:t>
      </w:r>
    </w:p>
    <w:p w14:paraId="620809B5" w14:textId="55F1C32E" w:rsidR="00B54B99" w:rsidRDefault="00B54B99" w:rsidP="00B54B99">
      <w:r>
        <w:t xml:space="preserve">                      Distinguished_Name0 = N' ')</w:t>
      </w:r>
    </w:p>
    <w:p w14:paraId="36D99A32" w14:textId="77777777" w:rsidR="00B54B99" w:rsidRPr="00B34B8F" w:rsidRDefault="00B54B99" w:rsidP="00B54B99"/>
    <w:p w14:paraId="558789E4" w14:textId="77777777" w:rsidR="00B34B8F" w:rsidRPr="00B34B8F" w:rsidRDefault="00B34B8F" w:rsidP="00B34B8F"/>
    <w:p w14:paraId="0EF45B73" w14:textId="77777777" w:rsidR="00BA0E54" w:rsidRDefault="00BA0E54"/>
    <w:sectPr w:rsidR="00BA0E54" w:rsidSect="00BA0E54">
      <w:pgSz w:w="15840" w:h="12240" w:orient="landscape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45B8B" w14:textId="77777777" w:rsidR="00755B50" w:rsidRDefault="00755B50">
      <w:pPr>
        <w:spacing w:before="0" w:after="0"/>
      </w:pPr>
      <w:r>
        <w:separator/>
      </w:r>
    </w:p>
  </w:endnote>
  <w:endnote w:type="continuationSeparator" w:id="0">
    <w:p w14:paraId="0EF45B8D" w14:textId="77777777" w:rsidR="00755B50" w:rsidRDefault="00755B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B1595" w14:textId="77777777" w:rsidR="00B1040D" w:rsidRDefault="00B104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45B7E" w14:textId="77777777" w:rsidR="00755B50" w:rsidRDefault="00755B50">
    <w:pPr>
      <w:pStyle w:val="Footer"/>
    </w:pPr>
  </w:p>
  <w:tbl>
    <w:tblPr>
      <w:tblW w:w="495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252"/>
      <w:gridCol w:w="1228"/>
    </w:tblGrid>
    <w:tr w:rsidR="00755B50" w14:paraId="0EF45B81" w14:textId="77777777" w:rsidTr="00BA0E54">
      <w:trPr>
        <w:cantSplit/>
      </w:trPr>
      <w:tc>
        <w:tcPr>
          <w:tcW w:w="12299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7F" w14:textId="77777777" w:rsidR="00755B50" w:rsidRDefault="00755B50" w:rsidP="00BA0E54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t>Title</w:t>
          </w:r>
        </w:p>
      </w:tc>
      <w:tc>
        <w:tcPr>
          <w:tcW w:w="1728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80" w14:textId="77777777" w:rsidR="00755B50" w:rsidRDefault="00755B50" w:rsidP="00BA0E54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t>Page</w:t>
          </w:r>
        </w:p>
      </w:tc>
    </w:tr>
    <w:tr w:rsidR="00755B50" w14:paraId="0EF45B84" w14:textId="77777777" w:rsidTr="00BA0E54">
      <w:trPr>
        <w:cantSplit/>
      </w:trPr>
      <w:tc>
        <w:tcPr>
          <w:tcW w:w="12299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82" w14:textId="0C073745" w:rsidR="00755B50" w:rsidRDefault="00755B50" w:rsidP="00B1040D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t xml:space="preserve">Unit Test Case – </w:t>
          </w:r>
          <w:r w:rsidRPr="00D21027">
            <w:rPr>
              <w:sz w:val="16"/>
            </w:rPr>
            <w:t>GIS-IM_CM2012_</w:t>
          </w:r>
          <w:r w:rsidR="00B1040D">
            <w:rPr>
              <w:sz w:val="16"/>
            </w:rPr>
            <w:t>ExtendedSystemDiscoveryV3</w:t>
          </w:r>
        </w:p>
      </w:tc>
      <w:tc>
        <w:tcPr>
          <w:tcW w:w="1728" w:type="dxa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0EF45B83" w14:textId="77777777" w:rsidR="00755B50" w:rsidRDefault="00755B50" w:rsidP="00BA0E54">
          <w:pPr>
            <w:pStyle w:val="Header"/>
            <w:spacing w:before="60"/>
            <w:jc w:val="center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 w:rsidR="00803A17">
            <w:rPr>
              <w:sz w:val="16"/>
            </w:rPr>
            <w:t>9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MERGEFORMAT </w:instrText>
          </w:r>
          <w:r>
            <w:rPr>
              <w:sz w:val="16"/>
            </w:rPr>
            <w:fldChar w:fldCharType="separate"/>
          </w:r>
          <w:r w:rsidR="00803A17">
            <w:rPr>
              <w:sz w:val="16"/>
            </w:rPr>
            <w:t>16</w:t>
          </w:r>
          <w:r>
            <w:rPr>
              <w:sz w:val="16"/>
            </w:rPr>
            <w:fldChar w:fldCharType="end"/>
          </w:r>
        </w:p>
      </w:tc>
    </w:tr>
  </w:tbl>
  <w:p w14:paraId="0EF45B85" w14:textId="77777777" w:rsidR="00755B50" w:rsidRPr="0088758A" w:rsidRDefault="00755B50" w:rsidP="00BA0E54">
    <w:pPr>
      <w:tabs>
        <w:tab w:val="center" w:pos="6480"/>
      </w:tabs>
      <w:spacing w:before="20"/>
      <w:rPr>
        <w:rFonts w:cs="Arial"/>
        <w:iCs/>
        <w:color w:val="808080"/>
        <w:sz w:val="16"/>
        <w:szCs w:val="16"/>
      </w:rPr>
    </w:pPr>
    <w:r>
      <w:rPr>
        <w:rFonts w:cs="Arial"/>
        <w:iCs/>
        <w:color w:val="808080"/>
        <w:sz w:val="16"/>
        <w:szCs w:val="16"/>
      </w:rPr>
      <w:tab/>
    </w:r>
    <w:r>
      <w:rPr>
        <w:rFonts w:cs="Arial"/>
        <w:iCs/>
        <w:sz w:val="16"/>
        <w:szCs w:val="16"/>
      </w:rPr>
      <w:t>This document is the property of Sanofi – Strictly confidential</w:t>
    </w:r>
  </w:p>
  <w:p w14:paraId="0EF45B86" w14:textId="77777777" w:rsidR="00755B50" w:rsidRDefault="00755B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3503C" w14:textId="77777777" w:rsidR="00B1040D" w:rsidRDefault="00B10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45B87" w14:textId="77777777" w:rsidR="00755B50" w:rsidRDefault="00755B50">
      <w:pPr>
        <w:spacing w:before="0" w:after="0"/>
      </w:pPr>
      <w:r>
        <w:separator/>
      </w:r>
    </w:p>
  </w:footnote>
  <w:footnote w:type="continuationSeparator" w:id="0">
    <w:p w14:paraId="0EF45B89" w14:textId="77777777" w:rsidR="00755B50" w:rsidRDefault="00755B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A9CC4" w14:textId="77777777" w:rsidR="00B1040D" w:rsidRDefault="00B10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45B7C" w14:textId="77777777" w:rsidR="00755B50" w:rsidRDefault="00755B50">
    <w:pPr>
      <w:pStyle w:val="Header"/>
    </w:pPr>
    <w:r>
      <w:rPr>
        <w:lang w:eastAsia="en-US"/>
      </w:rPr>
      <w:drawing>
        <wp:anchor distT="0" distB="0" distL="114300" distR="114300" simplePos="0" relativeHeight="251660288" behindDoc="0" locked="0" layoutInCell="1" allowOverlap="1" wp14:anchorId="0EF45B87" wp14:editId="0EF45B88">
          <wp:simplePos x="0" y="0"/>
          <wp:positionH relativeFrom="column">
            <wp:posOffset>7550785</wp:posOffset>
          </wp:positionH>
          <wp:positionV relativeFrom="paragraph">
            <wp:posOffset>-71755</wp:posOffset>
          </wp:positionV>
          <wp:extent cx="1517015" cy="333375"/>
          <wp:effectExtent l="0" t="0" r="6985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0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45B89" wp14:editId="0EF45B8A">
              <wp:simplePos x="0" y="0"/>
              <wp:positionH relativeFrom="column">
                <wp:posOffset>857250</wp:posOffset>
              </wp:positionH>
              <wp:positionV relativeFrom="paragraph">
                <wp:posOffset>-119380</wp:posOffset>
              </wp:positionV>
              <wp:extent cx="2476500" cy="381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45B8B" w14:textId="77777777" w:rsidR="00755B50" w:rsidRDefault="00755B50" w:rsidP="00BA0E54">
                          <w:pPr>
                            <w:pStyle w:val="Header"/>
                            <w:spacing w:before="40" w:after="0"/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</w:pPr>
                          <w:r w:rsidRPr="00AD6B67"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  <w:t>Global Infrastructure Services</w:t>
                          </w:r>
                        </w:p>
                        <w:p w14:paraId="0EF45B8C" w14:textId="77777777" w:rsidR="00755B50" w:rsidRPr="00E04B05" w:rsidRDefault="00755B50" w:rsidP="00BA0E54">
                          <w:pPr>
                            <w:pStyle w:val="Header"/>
                            <w:spacing w:before="40" w:after="0"/>
                            <w:jc w:val="both"/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</w:pPr>
                          <w:r w:rsidRPr="0040182E">
                            <w:rPr>
                              <w:rFonts w:ascii="Arial (W1)" w:eastAsia="Times" w:hAnsi="Arial (W1)"/>
                              <w:b/>
                              <w:noProof w:val="0"/>
                              <w:color w:val="007FC0"/>
                            </w:rPr>
                            <w:t>Infrastructure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7.5pt;margin-top:-9.4pt;width:19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" stroked="f">
              <v:textbox inset="0,0,0,0">
                <w:txbxContent>
                  <w:p w14:paraId="0EF45B8B" w14:textId="77777777" w:rsidR="00755B50" w:rsidRDefault="00755B50" w:rsidP="00BA0E54">
                    <w:pPr>
                      <w:pStyle w:val="Header"/>
                      <w:spacing w:before="40" w:after="0"/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</w:pPr>
                    <w:r w:rsidRPr="00AD6B67"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  <w:t>Global Infrastructure Services</w:t>
                    </w:r>
                  </w:p>
                  <w:p w14:paraId="0EF45B8C" w14:textId="77777777" w:rsidR="00755B50" w:rsidRPr="00E04B05" w:rsidRDefault="00755B50" w:rsidP="00BA0E54">
                    <w:pPr>
                      <w:pStyle w:val="Header"/>
                      <w:spacing w:before="40" w:after="0"/>
                      <w:jc w:val="both"/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</w:pPr>
                    <w:r w:rsidRPr="0040182E">
                      <w:rPr>
                        <w:rFonts w:ascii="Arial (W1)" w:eastAsia="Times" w:hAnsi="Arial (W1)"/>
                        <w:b/>
                        <w:noProof w:val="0"/>
                        <w:color w:val="007FC0"/>
                      </w:rPr>
                      <w:t>Infrastructure Management</w:t>
                    </w:r>
                  </w:p>
                </w:txbxContent>
              </v:textbox>
            </v:shape>
          </w:pict>
        </mc:Fallback>
      </mc:AlternateContent>
    </w:r>
  </w:p>
  <w:p w14:paraId="0EF45B7D" w14:textId="77777777" w:rsidR="00755B50" w:rsidRDefault="00755B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F0CE8" w14:textId="77777777" w:rsidR="00B1040D" w:rsidRDefault="00B10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38D9"/>
    <w:multiLevelType w:val="hybridMultilevel"/>
    <w:tmpl w:val="C4D80F8C"/>
    <w:lvl w:ilvl="0" w:tplc="CE424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5307"/>
    <w:multiLevelType w:val="hybridMultilevel"/>
    <w:tmpl w:val="118A2A56"/>
    <w:lvl w:ilvl="0" w:tplc="590A6B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566A"/>
    <w:multiLevelType w:val="hybridMultilevel"/>
    <w:tmpl w:val="EA40523A"/>
    <w:lvl w:ilvl="0" w:tplc="9740F44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141D8E"/>
    <w:multiLevelType w:val="hybridMultilevel"/>
    <w:tmpl w:val="DC6C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3146C"/>
    <w:multiLevelType w:val="hybridMultilevel"/>
    <w:tmpl w:val="5D44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1428A"/>
    <w:multiLevelType w:val="hybridMultilevel"/>
    <w:tmpl w:val="C6100488"/>
    <w:lvl w:ilvl="0" w:tplc="5A5E2E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B074C"/>
    <w:multiLevelType w:val="hybridMultilevel"/>
    <w:tmpl w:val="6868D154"/>
    <w:lvl w:ilvl="0" w:tplc="22706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E379F"/>
    <w:multiLevelType w:val="multilevel"/>
    <w:tmpl w:val="5F86F60A"/>
    <w:lvl w:ilvl="0">
      <w:start w:val="1"/>
      <w:numFmt w:val="decimal"/>
      <w:pStyle w:val="Heading1"/>
      <w:suff w:val="space"/>
      <w:lvlText w:val="%1.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8">
    <w:nsid w:val="7B775CF4"/>
    <w:multiLevelType w:val="hybridMultilevel"/>
    <w:tmpl w:val="632E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A"/>
    <w:rsid w:val="000129C3"/>
    <w:rsid w:val="00057F21"/>
    <w:rsid w:val="00070EBF"/>
    <w:rsid w:val="00071D23"/>
    <w:rsid w:val="00142378"/>
    <w:rsid w:val="00143CEB"/>
    <w:rsid w:val="001B1B80"/>
    <w:rsid w:val="001C08E1"/>
    <w:rsid w:val="00286543"/>
    <w:rsid w:val="003138DA"/>
    <w:rsid w:val="003275ED"/>
    <w:rsid w:val="0034436F"/>
    <w:rsid w:val="00382FA3"/>
    <w:rsid w:val="003A43FF"/>
    <w:rsid w:val="003B33D4"/>
    <w:rsid w:val="003B780A"/>
    <w:rsid w:val="003F2F48"/>
    <w:rsid w:val="00422490"/>
    <w:rsid w:val="00465749"/>
    <w:rsid w:val="004A0709"/>
    <w:rsid w:val="004A6A0C"/>
    <w:rsid w:val="00541F41"/>
    <w:rsid w:val="00564D6F"/>
    <w:rsid w:val="00570B00"/>
    <w:rsid w:val="00573A36"/>
    <w:rsid w:val="005B55A2"/>
    <w:rsid w:val="005B6524"/>
    <w:rsid w:val="005F4FEC"/>
    <w:rsid w:val="00615DA0"/>
    <w:rsid w:val="00674671"/>
    <w:rsid w:val="00723C24"/>
    <w:rsid w:val="00755B50"/>
    <w:rsid w:val="00765117"/>
    <w:rsid w:val="00773DCE"/>
    <w:rsid w:val="007807A2"/>
    <w:rsid w:val="007D245E"/>
    <w:rsid w:val="007D3134"/>
    <w:rsid w:val="007F4410"/>
    <w:rsid w:val="00803A17"/>
    <w:rsid w:val="0081221D"/>
    <w:rsid w:val="008503F7"/>
    <w:rsid w:val="00931567"/>
    <w:rsid w:val="00934FCF"/>
    <w:rsid w:val="00935986"/>
    <w:rsid w:val="00952C2B"/>
    <w:rsid w:val="0097436A"/>
    <w:rsid w:val="00981187"/>
    <w:rsid w:val="00981599"/>
    <w:rsid w:val="0099403D"/>
    <w:rsid w:val="009A4C75"/>
    <w:rsid w:val="009B08C3"/>
    <w:rsid w:val="009B692A"/>
    <w:rsid w:val="009F48C2"/>
    <w:rsid w:val="00A22F7F"/>
    <w:rsid w:val="00B1040D"/>
    <w:rsid w:val="00B34B8F"/>
    <w:rsid w:val="00B54B99"/>
    <w:rsid w:val="00B956F4"/>
    <w:rsid w:val="00BA092C"/>
    <w:rsid w:val="00BA0E54"/>
    <w:rsid w:val="00BA43CD"/>
    <w:rsid w:val="00BA45D6"/>
    <w:rsid w:val="00BC385D"/>
    <w:rsid w:val="00BF170B"/>
    <w:rsid w:val="00BF20A9"/>
    <w:rsid w:val="00C2345B"/>
    <w:rsid w:val="00C32FAA"/>
    <w:rsid w:val="00C761F1"/>
    <w:rsid w:val="00C766D9"/>
    <w:rsid w:val="00CB30F6"/>
    <w:rsid w:val="00CE0C6C"/>
    <w:rsid w:val="00D53776"/>
    <w:rsid w:val="00D563FE"/>
    <w:rsid w:val="00D7487B"/>
    <w:rsid w:val="00D7563A"/>
    <w:rsid w:val="00DD1364"/>
    <w:rsid w:val="00E031CF"/>
    <w:rsid w:val="00E61F9A"/>
    <w:rsid w:val="00E652AE"/>
    <w:rsid w:val="00EF047B"/>
    <w:rsid w:val="00EF6F9E"/>
    <w:rsid w:val="00F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EF45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A"/>
    <w:pPr>
      <w:widowControl w:val="0"/>
      <w:spacing w:before="200" w:after="2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7436A"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97436A"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7436A"/>
    <w:pPr>
      <w:numPr>
        <w:ilvl w:val="2"/>
        <w:numId w:val="1"/>
      </w:numPr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7436A"/>
    <w:pPr>
      <w:numPr>
        <w:ilvl w:val="3"/>
        <w:numId w:val="1"/>
      </w:numPr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7436A"/>
    <w:pPr>
      <w:numPr>
        <w:ilvl w:val="4"/>
        <w:numId w:val="1"/>
      </w:numPr>
      <w:spacing w:after="60"/>
      <w:jc w:val="both"/>
      <w:outlineLvl w:val="4"/>
    </w:pPr>
    <w:rPr>
      <w:i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36A"/>
    <w:rPr>
      <w:rFonts w:ascii="Arial" w:eastAsia="Times" w:hAnsi="Arial" w:cs="Times New Roman"/>
      <w:b/>
      <w:smallCaps/>
      <w:sz w:val="28"/>
      <w:szCs w:val="20"/>
      <w:u w:val="single"/>
      <w:lang w:eastAsia="fr-FR"/>
    </w:rPr>
  </w:style>
  <w:style w:type="character" w:customStyle="1" w:styleId="Heading2Char">
    <w:name w:val="Heading 2 Char"/>
    <w:basedOn w:val="DefaultParagraphFont"/>
    <w:link w:val="Heading2"/>
    <w:rsid w:val="0097436A"/>
    <w:rPr>
      <w:rFonts w:ascii="Arial" w:eastAsia="Times New Roman" w:hAnsi="Arial" w:cs="Arial"/>
      <w:b/>
      <w:bCs/>
      <w:sz w:val="24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97436A"/>
    <w:rPr>
      <w:rFonts w:ascii="Arial" w:eastAsia="Times New Roman" w:hAnsi="Arial" w:cs="Arial"/>
      <w:sz w:val="24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97436A"/>
    <w:rPr>
      <w:rFonts w:ascii="Arial" w:eastAsia="Times New Roman" w:hAnsi="Arial" w:cs="Arial"/>
      <w:sz w:val="24"/>
      <w:szCs w:val="28"/>
      <w:u w:val="single"/>
      <w:lang w:eastAsia="fr-FR"/>
    </w:rPr>
  </w:style>
  <w:style w:type="character" w:customStyle="1" w:styleId="Heading5Char">
    <w:name w:val="Heading 5 Char"/>
    <w:basedOn w:val="DefaultParagraphFont"/>
    <w:link w:val="Heading5"/>
    <w:rsid w:val="0097436A"/>
    <w:rPr>
      <w:rFonts w:ascii="Arial" w:eastAsia="Times New Roman" w:hAnsi="Arial" w:cs="Times New Roman"/>
      <w:i/>
      <w:iCs/>
      <w:sz w:val="24"/>
      <w:szCs w:val="26"/>
      <w:lang w:eastAsia="fr-FR"/>
    </w:rPr>
  </w:style>
  <w:style w:type="paragraph" w:styleId="Caption">
    <w:name w:val="caption"/>
    <w:basedOn w:val="Normal"/>
    <w:next w:val="Normal"/>
    <w:qFormat/>
    <w:rsid w:val="0097436A"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rsid w:val="0097436A"/>
    <w:pPr>
      <w:tabs>
        <w:tab w:val="center" w:pos="4536"/>
        <w:tab w:val="right" w:pos="9072"/>
      </w:tabs>
      <w:spacing w:before="120" w:after="60"/>
    </w:pPr>
    <w:rPr>
      <w:noProof/>
    </w:rPr>
  </w:style>
  <w:style w:type="character" w:customStyle="1" w:styleId="HeaderChar">
    <w:name w:val="Header Char"/>
    <w:basedOn w:val="DefaultParagraphFont"/>
    <w:link w:val="Header"/>
    <w:rsid w:val="0097436A"/>
    <w:rPr>
      <w:rFonts w:ascii="Arial" w:eastAsia="Times New Roman" w:hAnsi="Arial" w:cs="Times New Roman"/>
      <w:noProof/>
      <w:sz w:val="20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97436A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7436A"/>
    <w:rPr>
      <w:rFonts w:ascii="Arial" w:eastAsia="Times New Roman" w:hAnsi="Arial" w:cs="Times New Roman"/>
      <w:sz w:val="16"/>
      <w:szCs w:val="16"/>
      <w:lang w:eastAsia="fr-FR"/>
    </w:rPr>
  </w:style>
  <w:style w:type="character" w:styleId="Hyperlink">
    <w:name w:val="Hyperlink"/>
    <w:uiPriority w:val="99"/>
    <w:rsid w:val="0097436A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rsid w:val="0097436A"/>
    <w:pPr>
      <w:tabs>
        <w:tab w:val="left" w:pos="200"/>
        <w:tab w:val="right" w:leader="dot" w:pos="129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link w:val="TitleChar"/>
    <w:qFormat/>
    <w:rsid w:val="0097436A"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7436A"/>
    <w:rPr>
      <w:rFonts w:ascii="Arial" w:eastAsia="Times New Roman" w:hAnsi="Arial" w:cs="Arial"/>
      <w:b/>
      <w:bCs/>
      <w:smallCaps/>
      <w:kern w:val="28"/>
      <w:sz w:val="36"/>
      <w:szCs w:val="32"/>
      <w:lang w:eastAsia="fr-FR"/>
    </w:rPr>
  </w:style>
  <w:style w:type="paragraph" w:styleId="TOC2">
    <w:name w:val="toc 2"/>
    <w:basedOn w:val="Normal"/>
    <w:next w:val="Normal"/>
    <w:uiPriority w:val="39"/>
    <w:rsid w:val="0097436A"/>
    <w:pPr>
      <w:tabs>
        <w:tab w:val="right" w:leader="dot" w:pos="129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rsid w:val="0097436A"/>
    <w:pPr>
      <w:spacing w:before="120" w:after="60"/>
    </w:pPr>
  </w:style>
  <w:style w:type="paragraph" w:styleId="Subtitle">
    <w:name w:val="Subtitle"/>
    <w:basedOn w:val="Normal"/>
    <w:next w:val="Normal"/>
    <w:link w:val="SubtitleChar"/>
    <w:qFormat/>
    <w:rsid w:val="0097436A"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97436A"/>
    <w:rPr>
      <w:rFonts w:ascii="Arial" w:eastAsia="Times New Roman" w:hAnsi="Arial" w:cs="Arial"/>
      <w:b/>
      <w:bCs/>
      <w:sz w:val="24"/>
      <w:szCs w:val="24"/>
      <w:lang w:eastAsia="fr-FR"/>
    </w:rPr>
  </w:style>
  <w:style w:type="character" w:customStyle="1" w:styleId="TableChar">
    <w:name w:val="Table Char"/>
    <w:link w:val="Table"/>
    <w:rsid w:val="0097436A"/>
    <w:rPr>
      <w:rFonts w:ascii="Arial" w:eastAsia="Times New Roman" w:hAnsi="Arial" w:cs="Times New Roman"/>
      <w:sz w:val="20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7436A"/>
    <w:pPr>
      <w:widowControl/>
      <w:spacing w:before="100" w:beforeAutospacing="1" w:after="100" w:afterAutospacing="1"/>
    </w:pPr>
    <w:rPr>
      <w:rFonts w:ascii="Times New Roman" w:eastAsia="Calibr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7436A"/>
    <w:pPr>
      <w:widowControl/>
      <w:spacing w:before="0" w:after="0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76"/>
    <w:rPr>
      <w:rFonts w:ascii="Tahoma" w:eastAsia="Times New Roman" w:hAnsi="Tahoma" w:cs="Tahoma"/>
      <w:sz w:val="16"/>
      <w:szCs w:val="16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23C2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F2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A"/>
    <w:pPr>
      <w:widowControl w:val="0"/>
      <w:spacing w:before="200" w:after="2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7436A"/>
    <w:pPr>
      <w:numPr>
        <w:numId w:val="1"/>
      </w:num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97436A"/>
    <w:pPr>
      <w:numPr>
        <w:ilvl w:val="1"/>
        <w:numId w:val="1"/>
      </w:num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7436A"/>
    <w:pPr>
      <w:numPr>
        <w:ilvl w:val="2"/>
        <w:numId w:val="1"/>
      </w:numPr>
      <w:spacing w:after="60"/>
      <w:jc w:val="both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7436A"/>
    <w:pPr>
      <w:numPr>
        <w:ilvl w:val="3"/>
        <w:numId w:val="1"/>
      </w:numPr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97436A"/>
    <w:pPr>
      <w:numPr>
        <w:ilvl w:val="4"/>
        <w:numId w:val="1"/>
      </w:numPr>
      <w:spacing w:after="60"/>
      <w:jc w:val="both"/>
      <w:outlineLvl w:val="4"/>
    </w:pPr>
    <w:rPr>
      <w:i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436A"/>
    <w:rPr>
      <w:rFonts w:ascii="Arial" w:eastAsia="Times" w:hAnsi="Arial" w:cs="Times New Roman"/>
      <w:b/>
      <w:smallCaps/>
      <w:sz w:val="28"/>
      <w:szCs w:val="20"/>
      <w:u w:val="single"/>
      <w:lang w:eastAsia="fr-FR"/>
    </w:rPr>
  </w:style>
  <w:style w:type="character" w:customStyle="1" w:styleId="Heading2Char">
    <w:name w:val="Heading 2 Char"/>
    <w:basedOn w:val="DefaultParagraphFont"/>
    <w:link w:val="Heading2"/>
    <w:rsid w:val="0097436A"/>
    <w:rPr>
      <w:rFonts w:ascii="Arial" w:eastAsia="Times New Roman" w:hAnsi="Arial" w:cs="Arial"/>
      <w:b/>
      <w:bCs/>
      <w:sz w:val="24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97436A"/>
    <w:rPr>
      <w:rFonts w:ascii="Arial" w:eastAsia="Times New Roman" w:hAnsi="Arial" w:cs="Arial"/>
      <w:sz w:val="24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97436A"/>
    <w:rPr>
      <w:rFonts w:ascii="Arial" w:eastAsia="Times New Roman" w:hAnsi="Arial" w:cs="Arial"/>
      <w:sz w:val="24"/>
      <w:szCs w:val="28"/>
      <w:u w:val="single"/>
      <w:lang w:eastAsia="fr-FR"/>
    </w:rPr>
  </w:style>
  <w:style w:type="character" w:customStyle="1" w:styleId="Heading5Char">
    <w:name w:val="Heading 5 Char"/>
    <w:basedOn w:val="DefaultParagraphFont"/>
    <w:link w:val="Heading5"/>
    <w:rsid w:val="0097436A"/>
    <w:rPr>
      <w:rFonts w:ascii="Arial" w:eastAsia="Times New Roman" w:hAnsi="Arial" w:cs="Times New Roman"/>
      <w:i/>
      <w:iCs/>
      <w:sz w:val="24"/>
      <w:szCs w:val="26"/>
      <w:lang w:eastAsia="fr-FR"/>
    </w:rPr>
  </w:style>
  <w:style w:type="paragraph" w:styleId="Caption">
    <w:name w:val="caption"/>
    <w:basedOn w:val="Normal"/>
    <w:next w:val="Normal"/>
    <w:qFormat/>
    <w:rsid w:val="0097436A"/>
    <w:pPr>
      <w:spacing w:before="20"/>
      <w:jc w:val="center"/>
    </w:pPr>
    <w:rPr>
      <w:bCs/>
      <w:i/>
      <w:szCs w:val="20"/>
    </w:rPr>
  </w:style>
  <w:style w:type="paragraph" w:styleId="Header">
    <w:name w:val="header"/>
    <w:basedOn w:val="Normal"/>
    <w:link w:val="HeaderChar"/>
    <w:rsid w:val="0097436A"/>
    <w:pPr>
      <w:tabs>
        <w:tab w:val="center" w:pos="4536"/>
        <w:tab w:val="right" w:pos="9072"/>
      </w:tabs>
      <w:spacing w:before="120" w:after="60"/>
    </w:pPr>
    <w:rPr>
      <w:noProof/>
    </w:rPr>
  </w:style>
  <w:style w:type="character" w:customStyle="1" w:styleId="HeaderChar">
    <w:name w:val="Header Char"/>
    <w:basedOn w:val="DefaultParagraphFont"/>
    <w:link w:val="Header"/>
    <w:rsid w:val="0097436A"/>
    <w:rPr>
      <w:rFonts w:ascii="Arial" w:eastAsia="Times New Roman" w:hAnsi="Arial" w:cs="Times New Roman"/>
      <w:noProof/>
      <w:sz w:val="20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97436A"/>
    <w:pPr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7436A"/>
    <w:rPr>
      <w:rFonts w:ascii="Arial" w:eastAsia="Times New Roman" w:hAnsi="Arial" w:cs="Times New Roman"/>
      <w:sz w:val="16"/>
      <w:szCs w:val="16"/>
      <w:lang w:eastAsia="fr-FR"/>
    </w:rPr>
  </w:style>
  <w:style w:type="character" w:styleId="Hyperlink">
    <w:name w:val="Hyperlink"/>
    <w:uiPriority w:val="99"/>
    <w:rsid w:val="0097436A"/>
    <w:rPr>
      <w:rFonts w:ascii="Arial" w:hAnsi="Arial"/>
      <w:color w:val="0000FF"/>
      <w:sz w:val="20"/>
      <w:u w:val="single"/>
    </w:rPr>
  </w:style>
  <w:style w:type="paragraph" w:styleId="TOC1">
    <w:name w:val="toc 1"/>
    <w:basedOn w:val="Normal"/>
    <w:next w:val="Normal"/>
    <w:uiPriority w:val="39"/>
    <w:rsid w:val="0097436A"/>
    <w:pPr>
      <w:tabs>
        <w:tab w:val="left" w:pos="200"/>
        <w:tab w:val="right" w:leader="dot" w:pos="12960"/>
      </w:tabs>
      <w:spacing w:before="160"/>
    </w:pPr>
    <w:rPr>
      <w:noProof/>
      <w:szCs w:val="28"/>
    </w:rPr>
  </w:style>
  <w:style w:type="paragraph" w:styleId="Title">
    <w:name w:val="Title"/>
    <w:basedOn w:val="Normal"/>
    <w:next w:val="Normal"/>
    <w:link w:val="TitleChar"/>
    <w:qFormat/>
    <w:rsid w:val="0097436A"/>
    <w:pPr>
      <w:spacing w:before="960" w:after="240"/>
      <w:jc w:val="center"/>
    </w:pPr>
    <w:rPr>
      <w:rFonts w:cs="Arial"/>
      <w:b/>
      <w:bCs/>
      <w:smallCap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7436A"/>
    <w:rPr>
      <w:rFonts w:ascii="Arial" w:eastAsia="Times New Roman" w:hAnsi="Arial" w:cs="Arial"/>
      <w:b/>
      <w:bCs/>
      <w:smallCaps/>
      <w:kern w:val="28"/>
      <w:sz w:val="36"/>
      <w:szCs w:val="32"/>
      <w:lang w:eastAsia="fr-FR"/>
    </w:rPr>
  </w:style>
  <w:style w:type="paragraph" w:styleId="TOC2">
    <w:name w:val="toc 2"/>
    <w:basedOn w:val="Normal"/>
    <w:next w:val="Normal"/>
    <w:uiPriority w:val="39"/>
    <w:rsid w:val="0097436A"/>
    <w:pPr>
      <w:tabs>
        <w:tab w:val="right" w:leader="dot" w:pos="12960"/>
      </w:tabs>
      <w:spacing w:before="120"/>
      <w:ind w:left="202"/>
    </w:pPr>
    <w:rPr>
      <w:noProof/>
    </w:rPr>
  </w:style>
  <w:style w:type="paragraph" w:customStyle="1" w:styleId="Table">
    <w:name w:val="Table"/>
    <w:basedOn w:val="Normal"/>
    <w:link w:val="TableChar"/>
    <w:locked/>
    <w:rsid w:val="0097436A"/>
    <w:pPr>
      <w:spacing w:before="120" w:after="60"/>
    </w:pPr>
  </w:style>
  <w:style w:type="paragraph" w:styleId="Subtitle">
    <w:name w:val="Subtitle"/>
    <w:basedOn w:val="Normal"/>
    <w:next w:val="Normal"/>
    <w:link w:val="SubtitleChar"/>
    <w:qFormat/>
    <w:rsid w:val="0097436A"/>
    <w:pPr>
      <w:adjustRightInd w:val="0"/>
      <w:snapToGrid w:val="0"/>
      <w:spacing w:before="480" w:after="240"/>
      <w:jc w:val="both"/>
    </w:pPr>
    <w:rPr>
      <w:rFonts w:cs="Arial"/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97436A"/>
    <w:rPr>
      <w:rFonts w:ascii="Arial" w:eastAsia="Times New Roman" w:hAnsi="Arial" w:cs="Arial"/>
      <w:b/>
      <w:bCs/>
      <w:sz w:val="24"/>
      <w:szCs w:val="24"/>
      <w:lang w:eastAsia="fr-FR"/>
    </w:rPr>
  </w:style>
  <w:style w:type="character" w:customStyle="1" w:styleId="TableChar">
    <w:name w:val="Table Char"/>
    <w:link w:val="Table"/>
    <w:rsid w:val="0097436A"/>
    <w:rPr>
      <w:rFonts w:ascii="Arial" w:eastAsia="Times New Roman" w:hAnsi="Arial" w:cs="Times New Roman"/>
      <w:sz w:val="20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7436A"/>
    <w:pPr>
      <w:widowControl/>
      <w:spacing w:before="100" w:beforeAutospacing="1" w:after="100" w:afterAutospacing="1"/>
    </w:pPr>
    <w:rPr>
      <w:rFonts w:ascii="Times New Roman" w:eastAsia="Calibr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7436A"/>
    <w:pPr>
      <w:widowControl/>
      <w:spacing w:before="0" w:after="0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76"/>
    <w:rPr>
      <w:rFonts w:ascii="Tahoma" w:eastAsia="Times New Roman" w:hAnsi="Tahoma" w:cs="Tahoma"/>
      <w:sz w:val="16"/>
      <w:szCs w:val="16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23C2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F2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://wssamer.sanofi.com/ws/AutomationCenterProvTools/Documents/Forms/AllItems.aspx?RootFolder=%2Fws%2FAutomationCenterProvTools%2FDocuments%2FChange%20Requests%2FExtended%20System%20Discovery%20V3%20Oct%202016&amp;FolderCTID=&amp;View=%7b65AF4D71%2d9CD0%2d4E51%2d8AE0%2d49D92284E32D%7d&amp;InitialTabId=Ribbon%2EDocument&amp;VisibilityContext=WSSTabPersistenc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file:///C:/PTS%20Glossary/Forms/AllTerms.asp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2010 (.docx)" ma:contentTypeID="0x0101001E06602A49D28B42ABAE25FC120483CB00F380CE7CC6EE0546A50FBA1971AA3D43" ma:contentTypeVersion="1" ma:contentTypeDescription="Content type for Word 2010 documents" ma:contentTypeScope="" ma:versionID="7dc006c503ca9aeb76cf141978ad8f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2330B-9182-496D-85B0-FDA78456A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EC354F-466B-4513-8520-8D5CBE4E9468}">
  <ds:schemaRefs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8C3FC7B-FD48-4E9E-BD01-09798C17BE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10793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Keyes, Stacey /US</dc:creator>
  <cp:lastModifiedBy>Keyes, Stacey /US</cp:lastModifiedBy>
  <cp:revision>13</cp:revision>
  <dcterms:created xsi:type="dcterms:W3CDTF">2016-10-10T19:26:00Z</dcterms:created>
  <dcterms:modified xsi:type="dcterms:W3CDTF">2016-10-13T14:38:00Z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0x0101001E06602A49D28B42ABAE25FC120483CB00F380CE7CC6EE0546A50FBA1971AA3D43</vt:lpwstr>
  </property>
</Properties>
</file>